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59" w:rsidRPr="00BF4059" w:rsidRDefault="00BF4059" w:rsidP="002D1312">
      <w:pPr>
        <w:pStyle w:val="Encabezado"/>
        <w:tabs>
          <w:tab w:val="left" w:pos="9072"/>
        </w:tabs>
        <w:jc w:val="right"/>
        <w:rPr>
          <w:rFonts w:ascii="Times New Roman" w:hAnsi="Times New Roman" w:cs="Times New Roman"/>
          <w:b/>
        </w:rPr>
      </w:pPr>
      <w:r w:rsidRPr="00BF4059">
        <w:rPr>
          <w:rFonts w:ascii="Times New Roman" w:hAnsi="Times New Roman" w:cs="Times New Roman"/>
          <w:b/>
        </w:rPr>
        <w:t>F_AA_225</w:t>
      </w:r>
    </w:p>
    <w:p w:rsidR="005A0302" w:rsidRPr="00C8164C" w:rsidRDefault="005A0302" w:rsidP="002D1312">
      <w:pPr>
        <w:pStyle w:val="Encabezado"/>
        <w:tabs>
          <w:tab w:val="left" w:pos="9072"/>
        </w:tabs>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rsidR="00923A91" w:rsidRPr="004D307D" w:rsidRDefault="004D307D" w:rsidP="002D1312">
      <w:pPr>
        <w:pStyle w:val="Encabezado"/>
        <w:tabs>
          <w:tab w:val="left" w:pos="9072"/>
        </w:tabs>
        <w:jc w:val="center"/>
        <w:rPr>
          <w:rFonts w:ascii="Times New Roman" w:hAnsi="Times New Roman" w:cs="Times New Roman"/>
          <w:b/>
          <w:sz w:val="28"/>
          <w:szCs w:val="24"/>
        </w:rPr>
      </w:pPr>
      <w:r>
        <w:rPr>
          <w:rFonts w:ascii="Times New Roman" w:hAnsi="Times New Roman" w:cs="Times New Roman"/>
          <w:b/>
          <w:sz w:val="28"/>
          <w:szCs w:val="24"/>
        </w:rPr>
        <w:t>CARRERA DE</w:t>
      </w:r>
      <w:r w:rsidR="00457D8B">
        <w:rPr>
          <w:rFonts w:ascii="Times New Roman" w:hAnsi="Times New Roman" w:cs="Times New Roman"/>
          <w:b/>
          <w:color w:val="FF0000"/>
          <w:sz w:val="28"/>
          <w:szCs w:val="24"/>
        </w:rPr>
        <w:t xml:space="preserve"> </w:t>
      </w:r>
      <w:r w:rsidRPr="004D307D">
        <w:rPr>
          <w:rFonts w:ascii="Times New Roman" w:hAnsi="Times New Roman" w:cs="Times New Roman"/>
          <w:b/>
          <w:sz w:val="28"/>
          <w:szCs w:val="24"/>
        </w:rPr>
        <w:t>ELECTRÓNICA Y TELECOMUNICACIONES</w:t>
      </w:r>
    </w:p>
    <w:p w:rsidR="005A0302" w:rsidRPr="00667954" w:rsidRDefault="005A0302" w:rsidP="002D1312">
      <w:pPr>
        <w:pStyle w:val="Encabezado"/>
        <w:tabs>
          <w:tab w:val="left" w:pos="9072"/>
        </w:tabs>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rsidR="005A0302" w:rsidRPr="003668E6" w:rsidRDefault="005A0302" w:rsidP="002D1312">
      <w:pPr>
        <w:pStyle w:val="Sinespaciado"/>
        <w:tabs>
          <w:tab w:val="left" w:pos="9072"/>
        </w:tabs>
        <w:jc w:val="center"/>
        <w:rPr>
          <w:b/>
          <w:color w:val="FF0000"/>
          <w:sz w:val="28"/>
          <w:szCs w:val="28"/>
        </w:rPr>
      </w:pPr>
      <w:r w:rsidRPr="00923A91">
        <w:rPr>
          <w:rFonts w:ascii="Times New Roman" w:hAnsi="Times New Roman" w:cs="Times New Roman"/>
          <w:b/>
          <w:sz w:val="24"/>
          <w:szCs w:val="24"/>
        </w:rPr>
        <w:t xml:space="preserve">TIPO DE TRABAJO DE TITULACIÓN: </w:t>
      </w:r>
      <w:r w:rsidR="001D3A9E">
        <w:rPr>
          <w:rFonts w:ascii="Times New Roman" w:hAnsi="Times New Roman" w:cs="Times New Roman"/>
          <w:b/>
          <w:sz w:val="24"/>
          <w:szCs w:val="24"/>
        </w:rPr>
        <w:t>PROYECTOS</w:t>
      </w:r>
      <w:r w:rsidR="004D307D" w:rsidRPr="004D307D">
        <w:rPr>
          <w:rFonts w:ascii="Times New Roman" w:hAnsi="Times New Roman" w:cs="Times New Roman"/>
          <w:b/>
          <w:sz w:val="24"/>
          <w:szCs w:val="24"/>
        </w:rPr>
        <w:t xml:space="preserve"> TÉCNICO</w:t>
      </w:r>
      <w:r w:rsidR="001D3A9E">
        <w:rPr>
          <w:rFonts w:ascii="Times New Roman" w:hAnsi="Times New Roman" w:cs="Times New Roman"/>
          <w:b/>
          <w:sz w:val="24"/>
          <w:szCs w:val="24"/>
        </w:rPr>
        <w:t>S</w:t>
      </w:r>
    </w:p>
    <w:p w:rsidR="00922FD1" w:rsidRPr="00667954" w:rsidRDefault="005A0302" w:rsidP="002D1312">
      <w:pPr>
        <w:pStyle w:val="Sinespaciado"/>
        <w:tabs>
          <w:tab w:val="left" w:pos="9072"/>
        </w:tabs>
        <w:jc w:val="center"/>
        <w:rPr>
          <w:rFonts w:eastAsia="Times New Roman"/>
          <w:bCs/>
          <w:i/>
          <w:sz w:val="18"/>
          <w:lang w:val="es-ES"/>
        </w:rPr>
      </w:pPr>
      <w:r w:rsidRPr="00667954">
        <w:rPr>
          <w:rFonts w:eastAsia="Times New Roman"/>
          <w:bCs/>
          <w:i/>
          <w:sz w:val="18"/>
          <w:lang w:val="es-ES"/>
        </w:rPr>
        <w:t xml:space="preserve"> </w:t>
      </w:r>
    </w:p>
    <w:p w:rsidR="00692180" w:rsidRPr="00667954" w:rsidRDefault="00692180" w:rsidP="002D1312">
      <w:pPr>
        <w:tabs>
          <w:tab w:val="left" w:pos="9072"/>
        </w:tabs>
        <w:spacing w:after="0" w:line="240" w:lineRule="auto"/>
        <w:jc w:val="center"/>
        <w:rPr>
          <w:rFonts w:ascii="Times New Roman" w:hAnsi="Times New Roman" w:cs="Times New Roman"/>
          <w:b/>
          <w:sz w:val="20"/>
          <w:szCs w:val="24"/>
        </w:rPr>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rsidTr="0002504A">
        <w:trPr>
          <w:jc w:val="center"/>
        </w:trPr>
        <w:tc>
          <w:tcPr>
            <w:tcW w:w="9504" w:type="dxa"/>
            <w:gridSpan w:val="2"/>
          </w:tcPr>
          <w:p w:rsidR="0067123F" w:rsidRPr="00667954" w:rsidRDefault="00D1369E" w:rsidP="002D1312">
            <w:pPr>
              <w:pStyle w:val="Textoindependiente"/>
              <w:tabs>
                <w:tab w:val="left" w:pos="9072"/>
              </w:tabs>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rsidTr="0002504A">
        <w:trPr>
          <w:jc w:val="center"/>
        </w:trPr>
        <w:tc>
          <w:tcPr>
            <w:tcW w:w="4533" w:type="dxa"/>
          </w:tcPr>
          <w:p w:rsidR="001D2FD4" w:rsidRPr="00667954" w:rsidRDefault="001D2FD4" w:rsidP="00C6729D">
            <w:pPr>
              <w:pStyle w:val="Textoindependiente"/>
              <w:tabs>
                <w:tab w:val="left" w:pos="9072"/>
              </w:tabs>
              <w:rPr>
                <w:rFonts w:ascii="Times New Roman" w:hAnsi="Times New Roman"/>
                <w:b/>
                <w:bCs/>
                <w:szCs w:val="24"/>
              </w:rPr>
            </w:pPr>
            <w:r w:rsidRPr="00667954">
              <w:rPr>
                <w:rFonts w:ascii="Times New Roman" w:hAnsi="Times New Roman"/>
                <w:b/>
                <w:bCs/>
                <w:szCs w:val="24"/>
              </w:rPr>
              <w:t>PROPUESTO POR:</w:t>
            </w:r>
          </w:p>
          <w:p w:rsidR="002A3C4E" w:rsidRPr="004D307D" w:rsidRDefault="00457D8B" w:rsidP="00C6729D">
            <w:pPr>
              <w:pStyle w:val="Sinespaciado"/>
              <w:tabs>
                <w:tab w:val="left" w:pos="9072"/>
              </w:tabs>
              <w:spacing w:line="360" w:lineRule="auto"/>
              <w:rPr>
                <w:rFonts w:ascii="Times New Roman" w:eastAsia="Times New Roman" w:hAnsi="Times New Roman" w:cs="Times New Roman"/>
                <w:bCs/>
                <w:sz w:val="24"/>
                <w:szCs w:val="24"/>
                <w:lang w:val="es-ES"/>
              </w:rPr>
            </w:pPr>
            <w:r w:rsidRPr="004D307D">
              <w:rPr>
                <w:rFonts w:ascii="Times New Roman" w:eastAsia="Times New Roman" w:hAnsi="Times New Roman" w:cs="Times New Roman"/>
                <w:bCs/>
                <w:sz w:val="24"/>
                <w:szCs w:val="24"/>
                <w:lang w:val="es-ES"/>
              </w:rPr>
              <w:t>Evelyn Rossana Parra López</w:t>
            </w:r>
          </w:p>
          <w:p w:rsidR="001D2FD4" w:rsidRPr="00667954" w:rsidRDefault="001D2FD4" w:rsidP="002D1312">
            <w:pPr>
              <w:tabs>
                <w:tab w:val="left" w:pos="9072"/>
              </w:tabs>
              <w:spacing w:line="360" w:lineRule="auto"/>
              <w:ind w:left="142"/>
              <w:rPr>
                <w:rFonts w:ascii="Times New Roman" w:hAnsi="Times New Roman" w:cs="Times New Roman"/>
                <w:sz w:val="24"/>
                <w:szCs w:val="24"/>
              </w:rPr>
            </w:pPr>
          </w:p>
        </w:tc>
        <w:tc>
          <w:tcPr>
            <w:tcW w:w="4971" w:type="dxa"/>
          </w:tcPr>
          <w:p w:rsidR="0077027B" w:rsidRPr="0077027B" w:rsidRDefault="0077027B" w:rsidP="00C6729D">
            <w:pPr>
              <w:pStyle w:val="Textoindependiente"/>
              <w:tabs>
                <w:tab w:val="left" w:pos="9072"/>
              </w:tabs>
              <w:rPr>
                <w:rFonts w:ascii="Times New Roman" w:hAnsi="Times New Roman"/>
                <w:b/>
                <w:bCs/>
                <w:szCs w:val="24"/>
              </w:rPr>
            </w:pPr>
            <w:r w:rsidRPr="0077027B">
              <w:rPr>
                <w:rFonts w:ascii="Times New Roman" w:hAnsi="Times New Roman"/>
                <w:b/>
                <w:bCs/>
                <w:szCs w:val="24"/>
              </w:rPr>
              <w:t xml:space="preserve">ÁREA: </w:t>
            </w:r>
          </w:p>
          <w:p w:rsidR="004D307D" w:rsidRPr="004D307D" w:rsidRDefault="004D307D" w:rsidP="00C6729D">
            <w:pPr>
              <w:pStyle w:val="Sinespaciado"/>
              <w:tabs>
                <w:tab w:val="left" w:pos="9072"/>
              </w:tabs>
              <w:spacing w:line="360" w:lineRule="auto"/>
              <w:rPr>
                <w:rFonts w:ascii="Times New Roman" w:eastAsia="Times New Roman" w:hAnsi="Times New Roman" w:cs="Times New Roman"/>
                <w:bCs/>
                <w:sz w:val="24"/>
                <w:szCs w:val="24"/>
                <w:lang w:val="es-ES"/>
              </w:rPr>
            </w:pPr>
            <w:r w:rsidRPr="004D307D">
              <w:rPr>
                <w:rFonts w:ascii="Times New Roman" w:eastAsia="Times New Roman" w:hAnsi="Times New Roman" w:cs="Times New Roman"/>
                <w:bCs/>
                <w:sz w:val="24"/>
                <w:szCs w:val="24"/>
                <w:lang w:val="es-ES"/>
              </w:rPr>
              <w:t>COMUNICACIONES</w:t>
            </w:r>
          </w:p>
          <w:p w:rsidR="001D2FD4" w:rsidRPr="00667954" w:rsidRDefault="001D2FD4" w:rsidP="00C6729D">
            <w:pPr>
              <w:pStyle w:val="Textoindependiente"/>
              <w:tabs>
                <w:tab w:val="left" w:pos="9072"/>
              </w:tabs>
              <w:rPr>
                <w:rFonts w:ascii="Times New Roman" w:hAnsi="Times New Roman"/>
                <w:b/>
                <w:bCs/>
                <w:szCs w:val="24"/>
              </w:rPr>
            </w:pPr>
            <w:r w:rsidRPr="00667954">
              <w:rPr>
                <w:rFonts w:ascii="Times New Roman" w:hAnsi="Times New Roman"/>
                <w:b/>
                <w:bCs/>
                <w:szCs w:val="24"/>
              </w:rPr>
              <w:t>LÍNEA DE INVESTIGACIÓN:</w:t>
            </w:r>
          </w:p>
          <w:p w:rsidR="0002504A" w:rsidRPr="004D307D" w:rsidRDefault="004D307D" w:rsidP="00C6729D">
            <w:pPr>
              <w:pStyle w:val="Textoindependiente"/>
              <w:tabs>
                <w:tab w:val="left" w:pos="9072"/>
              </w:tabs>
              <w:rPr>
                <w:rFonts w:asciiTheme="minorHAnsi" w:eastAsiaTheme="minorHAnsi" w:hAnsiTheme="minorHAnsi" w:cstheme="minorBidi"/>
                <w:color w:val="FF0000"/>
                <w:sz w:val="22"/>
                <w:szCs w:val="22"/>
                <w:lang w:val="es-EC"/>
              </w:rPr>
            </w:pPr>
            <w:r w:rsidRPr="004D307D">
              <w:rPr>
                <w:rFonts w:ascii="Times New Roman" w:hAnsi="Times New Roman"/>
                <w:bCs/>
                <w:szCs w:val="24"/>
              </w:rPr>
              <w:t>COMUNICACIONES INALÁMBRICAS</w:t>
            </w:r>
            <w:r w:rsidRPr="00457D8B">
              <w:rPr>
                <w:rFonts w:asciiTheme="minorHAnsi" w:eastAsiaTheme="minorHAnsi" w:hAnsiTheme="minorHAnsi" w:cstheme="minorBidi"/>
                <w:color w:val="FF0000"/>
                <w:sz w:val="22"/>
                <w:szCs w:val="22"/>
                <w:lang w:val="es-EC"/>
              </w:rPr>
              <w:t xml:space="preserve"> </w:t>
            </w:r>
          </w:p>
        </w:tc>
      </w:tr>
      <w:tr w:rsidR="00667954" w:rsidRPr="00667954" w:rsidTr="0002504A">
        <w:trPr>
          <w:jc w:val="center"/>
        </w:trPr>
        <w:tc>
          <w:tcPr>
            <w:tcW w:w="4533" w:type="dxa"/>
          </w:tcPr>
          <w:p w:rsidR="001D2FD4" w:rsidRPr="00667954" w:rsidRDefault="001D2FD4" w:rsidP="002D1312">
            <w:pPr>
              <w:pStyle w:val="Textoindependiente"/>
              <w:tabs>
                <w:tab w:val="left" w:pos="9072"/>
              </w:tabs>
              <w:rPr>
                <w:rFonts w:ascii="Times New Roman" w:hAnsi="Times New Roman"/>
                <w:b/>
                <w:bCs/>
                <w:szCs w:val="24"/>
              </w:rPr>
            </w:pPr>
            <w:r w:rsidRPr="00667954">
              <w:rPr>
                <w:rFonts w:ascii="Times New Roman" w:hAnsi="Times New Roman"/>
                <w:b/>
                <w:bCs/>
                <w:szCs w:val="24"/>
              </w:rPr>
              <w:t>AUSPICIADO POR:</w:t>
            </w:r>
          </w:p>
          <w:p w:rsidR="001D2FD4" w:rsidRPr="0002504A" w:rsidRDefault="004D307D" w:rsidP="002D1312">
            <w:pPr>
              <w:pStyle w:val="Textoindependiente"/>
              <w:tabs>
                <w:tab w:val="left" w:pos="9072"/>
              </w:tabs>
              <w:rPr>
                <w:rFonts w:ascii="Times New Roman" w:hAnsi="Times New Roman"/>
                <w:bCs/>
                <w:szCs w:val="24"/>
              </w:rPr>
            </w:pPr>
            <w:r>
              <w:rPr>
                <w:rFonts w:ascii="Times New Roman" w:hAnsi="Times New Roman"/>
                <w:bCs/>
                <w:szCs w:val="24"/>
              </w:rPr>
              <w:t>Ing</w:t>
            </w:r>
            <w:r w:rsidR="00457D8B" w:rsidRPr="004D307D">
              <w:rPr>
                <w:rFonts w:ascii="Times New Roman" w:hAnsi="Times New Roman"/>
                <w:bCs/>
                <w:szCs w:val="24"/>
              </w:rPr>
              <w:t xml:space="preserve">. Pablo Aníbal </w:t>
            </w:r>
            <w:proofErr w:type="spellStart"/>
            <w:r w:rsidR="00457D8B" w:rsidRPr="004D307D">
              <w:rPr>
                <w:rFonts w:ascii="Times New Roman" w:hAnsi="Times New Roman"/>
                <w:bCs/>
                <w:szCs w:val="24"/>
              </w:rPr>
              <w:t>Lupera</w:t>
            </w:r>
            <w:proofErr w:type="spellEnd"/>
            <w:r w:rsidR="00457D8B" w:rsidRPr="004D307D">
              <w:rPr>
                <w:rFonts w:ascii="Times New Roman" w:hAnsi="Times New Roman"/>
                <w:bCs/>
                <w:szCs w:val="24"/>
              </w:rPr>
              <w:t xml:space="preserve"> Morillo</w:t>
            </w:r>
            <w:r w:rsidR="0002504A">
              <w:rPr>
                <w:rFonts w:ascii="Times New Roman" w:hAnsi="Times New Roman"/>
                <w:bCs/>
                <w:szCs w:val="24"/>
              </w:rPr>
              <w:t>, PhD.</w:t>
            </w:r>
          </w:p>
        </w:tc>
        <w:tc>
          <w:tcPr>
            <w:tcW w:w="4971" w:type="dxa"/>
          </w:tcPr>
          <w:p w:rsidR="001D2FD4" w:rsidRPr="00667954" w:rsidRDefault="001D2FD4" w:rsidP="002D1312">
            <w:pPr>
              <w:pStyle w:val="Textoindependiente"/>
              <w:tabs>
                <w:tab w:val="left" w:pos="9072"/>
              </w:tabs>
              <w:rPr>
                <w:rFonts w:ascii="Times New Roman" w:hAnsi="Times New Roman"/>
                <w:b/>
                <w:bCs/>
                <w:szCs w:val="24"/>
              </w:rPr>
            </w:pPr>
            <w:r w:rsidRPr="00667954">
              <w:rPr>
                <w:rFonts w:ascii="Times New Roman" w:hAnsi="Times New Roman"/>
                <w:b/>
                <w:bCs/>
                <w:szCs w:val="24"/>
              </w:rPr>
              <w:t>FECHA:</w:t>
            </w:r>
          </w:p>
          <w:p w:rsidR="002A3C4E" w:rsidRPr="004D307D" w:rsidRDefault="009A239E" w:rsidP="002D1312">
            <w:pPr>
              <w:pStyle w:val="Textoindependiente"/>
              <w:tabs>
                <w:tab w:val="left" w:pos="9072"/>
              </w:tabs>
              <w:rPr>
                <w:rFonts w:ascii="Times New Roman" w:hAnsi="Times New Roman"/>
                <w:bCs/>
                <w:szCs w:val="24"/>
              </w:rPr>
            </w:pPr>
            <w:r>
              <w:rPr>
                <w:rFonts w:ascii="Times New Roman" w:hAnsi="Times New Roman"/>
                <w:bCs/>
                <w:szCs w:val="24"/>
              </w:rPr>
              <w:t>06/02</w:t>
            </w:r>
            <w:r w:rsidR="008E1217" w:rsidRPr="004D307D">
              <w:rPr>
                <w:rFonts w:ascii="Times New Roman" w:hAnsi="Times New Roman"/>
                <w:bCs/>
                <w:szCs w:val="24"/>
              </w:rPr>
              <w:t>/2019</w:t>
            </w:r>
          </w:p>
          <w:p w:rsidR="001D2FD4" w:rsidRPr="00667954" w:rsidRDefault="001D2FD4" w:rsidP="002D1312">
            <w:pPr>
              <w:tabs>
                <w:tab w:val="left" w:pos="9072"/>
              </w:tabs>
              <w:spacing w:line="360" w:lineRule="auto"/>
              <w:ind w:left="72"/>
              <w:rPr>
                <w:rFonts w:ascii="Times New Roman" w:hAnsi="Times New Roman" w:cs="Times New Roman"/>
                <w:sz w:val="24"/>
                <w:szCs w:val="24"/>
              </w:rPr>
            </w:pPr>
          </w:p>
        </w:tc>
      </w:tr>
      <w:tr w:rsidR="00667954" w:rsidRPr="00667954" w:rsidTr="0002504A">
        <w:trPr>
          <w:jc w:val="center"/>
        </w:trPr>
        <w:tc>
          <w:tcPr>
            <w:tcW w:w="9504" w:type="dxa"/>
            <w:gridSpan w:val="2"/>
          </w:tcPr>
          <w:p w:rsidR="007E5FEB" w:rsidRPr="00667954" w:rsidRDefault="0057249E" w:rsidP="001C2D13">
            <w:pPr>
              <w:pStyle w:val="Sangradetextonormal"/>
              <w:tabs>
                <w:tab w:val="left" w:pos="9072"/>
              </w:tabs>
              <w:spacing w:line="276" w:lineRule="auto"/>
              <w:ind w:left="0" w:right="136"/>
              <w:jc w:val="both"/>
              <w:rPr>
                <w:rFonts w:ascii="Times New Roman" w:hAnsi="Times New Roman"/>
                <w:b/>
                <w:bCs/>
                <w:szCs w:val="24"/>
              </w:rPr>
            </w:pPr>
            <w:r w:rsidRPr="00667954">
              <w:rPr>
                <w:rFonts w:ascii="Times New Roman" w:hAnsi="Times New Roman"/>
                <w:b/>
                <w:bCs/>
                <w:szCs w:val="24"/>
              </w:rPr>
              <w:t xml:space="preserve">RELACIÓN: </w:t>
            </w:r>
            <w:ins w:id="0" w:author="Ernersto de la Torre" w:date="2017-02-03T09:41:00Z">
              <w:r w:rsidR="007228F5">
                <w:rPr>
                  <w:rFonts w:ascii="Times New Roman" w:hAnsi="Times New Roman"/>
                  <w:b/>
                  <w:bCs/>
                  <w:szCs w:val="24"/>
                </w:rPr>
                <w:t xml:space="preserve">  </w:t>
              </w:r>
            </w:ins>
          </w:p>
          <w:p w:rsidR="002A3C4E" w:rsidRPr="00667954" w:rsidRDefault="00DC3111" w:rsidP="001C2D13">
            <w:pPr>
              <w:pStyle w:val="Textoindependiente"/>
              <w:tabs>
                <w:tab w:val="left" w:pos="9072"/>
              </w:tabs>
              <w:spacing w:line="276" w:lineRule="auto"/>
              <w:rPr>
                <w:rFonts w:ascii="Times New Roman" w:hAnsi="Times New Roman"/>
                <w:b/>
                <w:bCs/>
                <w:szCs w:val="24"/>
              </w:rPr>
            </w:pPr>
            <w:r w:rsidRPr="00896E0F">
              <w:rPr>
                <w:rFonts w:ascii="Times New Roman" w:hAnsi="Times New Roman"/>
                <w:bCs/>
                <w:szCs w:val="24"/>
              </w:rPr>
              <w:t>No aplica</w:t>
            </w:r>
          </w:p>
        </w:tc>
      </w:tr>
      <w:tr w:rsidR="00667954" w:rsidRPr="00667954" w:rsidTr="0002504A">
        <w:trPr>
          <w:jc w:val="center"/>
        </w:trPr>
        <w:tc>
          <w:tcPr>
            <w:tcW w:w="9504" w:type="dxa"/>
            <w:gridSpan w:val="2"/>
          </w:tcPr>
          <w:p w:rsidR="00513FD1" w:rsidRPr="00667954" w:rsidRDefault="00D1369E" w:rsidP="002D1312">
            <w:pPr>
              <w:pStyle w:val="Textoindependiente"/>
              <w:tabs>
                <w:tab w:val="left" w:pos="9072"/>
              </w:tabs>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rsidTr="0002504A">
        <w:trPr>
          <w:jc w:val="center"/>
        </w:trPr>
        <w:tc>
          <w:tcPr>
            <w:tcW w:w="9504" w:type="dxa"/>
            <w:gridSpan w:val="2"/>
          </w:tcPr>
          <w:p w:rsidR="00EF5B70" w:rsidRPr="00C6729D" w:rsidRDefault="00EF5B70" w:rsidP="00C6729D">
            <w:pPr>
              <w:pStyle w:val="Prrafodelista"/>
              <w:numPr>
                <w:ilvl w:val="0"/>
                <w:numId w:val="27"/>
              </w:numPr>
              <w:tabs>
                <w:tab w:val="left" w:pos="9072"/>
              </w:tabs>
              <w:spacing w:after="0" w:line="276" w:lineRule="auto"/>
              <w:ind w:right="136"/>
              <w:rPr>
                <w:rFonts w:ascii="Times New Roman" w:hAnsi="Times New Roman" w:cs="Times New Roman"/>
                <w:b/>
                <w:bCs/>
                <w:sz w:val="24"/>
                <w:szCs w:val="24"/>
              </w:rPr>
            </w:pPr>
            <w:r w:rsidRPr="00C6729D">
              <w:rPr>
                <w:rFonts w:ascii="Times New Roman" w:hAnsi="Times New Roman" w:cs="Times New Roman"/>
                <w:b/>
                <w:bCs/>
                <w:sz w:val="24"/>
                <w:szCs w:val="24"/>
              </w:rPr>
              <w:t>Título del Trabajo de Titulación</w:t>
            </w:r>
          </w:p>
          <w:p w:rsidR="00211537" w:rsidRPr="000E7EDD" w:rsidRDefault="00BC282F" w:rsidP="00BC282F">
            <w:pPr>
              <w:pStyle w:val="Sangra2detindependiente"/>
              <w:spacing w:after="120" w:line="276" w:lineRule="auto"/>
              <w:ind w:left="360" w:right="225" w:firstLine="0"/>
              <w:jc w:val="both"/>
              <w:rPr>
                <w:rFonts w:ascii="Times New Roman" w:eastAsiaTheme="minorHAnsi" w:hAnsi="Times New Roman"/>
                <w:szCs w:val="24"/>
                <w:lang w:val="es-EC"/>
              </w:rPr>
            </w:pPr>
            <w:r>
              <w:rPr>
                <w:rFonts w:ascii="Times New Roman" w:eastAsiaTheme="minorHAnsi" w:hAnsi="Times New Roman"/>
                <w:szCs w:val="24"/>
                <w:lang w:val="es-EC"/>
              </w:rPr>
              <w:t xml:space="preserve">ANÁLISIS MEDIANTE </w:t>
            </w:r>
            <w:r w:rsidR="00911BC2">
              <w:rPr>
                <w:rFonts w:ascii="Times New Roman" w:eastAsiaTheme="minorHAnsi" w:hAnsi="Times New Roman"/>
                <w:szCs w:val="24"/>
                <w:lang w:val="es-EC"/>
              </w:rPr>
              <w:t>SIMULACIÓN DE</w:t>
            </w:r>
            <w:r w:rsidR="00911BC2" w:rsidRPr="00755CCF">
              <w:rPr>
                <w:rFonts w:ascii="Times New Roman" w:eastAsiaTheme="minorHAnsi" w:hAnsi="Times New Roman"/>
                <w:szCs w:val="24"/>
                <w:lang w:val="es-EC"/>
              </w:rPr>
              <w:t xml:space="preserve"> LA PROP</w:t>
            </w:r>
            <w:r w:rsidR="00911BC2">
              <w:rPr>
                <w:rFonts w:ascii="Times New Roman" w:eastAsiaTheme="minorHAnsi" w:hAnsi="Times New Roman"/>
                <w:szCs w:val="24"/>
                <w:lang w:val="es-EC"/>
              </w:rPr>
              <w:t>AGACIÓ</w:t>
            </w:r>
            <w:r w:rsidR="00911BC2" w:rsidRPr="00755CCF">
              <w:rPr>
                <w:rFonts w:ascii="Times New Roman" w:eastAsiaTheme="minorHAnsi" w:hAnsi="Times New Roman"/>
                <w:szCs w:val="24"/>
                <w:lang w:val="es-EC"/>
              </w:rPr>
              <w:t xml:space="preserve">N DE </w:t>
            </w:r>
            <w:r w:rsidR="00911BC2">
              <w:rPr>
                <w:rFonts w:ascii="Times New Roman" w:eastAsiaTheme="minorHAnsi" w:hAnsi="Times New Roman"/>
                <w:szCs w:val="24"/>
                <w:lang w:val="es-EC"/>
              </w:rPr>
              <w:t>SEÑALES</w:t>
            </w:r>
            <w:r w:rsidR="0002504A">
              <w:rPr>
                <w:rFonts w:ascii="Times New Roman" w:eastAsiaTheme="minorHAnsi" w:hAnsi="Times New Roman"/>
                <w:szCs w:val="24"/>
                <w:lang w:val="es-EC"/>
              </w:rPr>
              <w:t xml:space="preserve"> </w:t>
            </w:r>
            <w:r w:rsidR="00921C2F">
              <w:rPr>
                <w:rFonts w:ascii="Times New Roman" w:eastAsiaTheme="minorHAnsi" w:hAnsi="Times New Roman"/>
                <w:szCs w:val="24"/>
                <w:lang w:val="es-EC"/>
              </w:rPr>
              <w:t>UHF EN TÚNELES SUBTERRÁNEOS EN BASE AL MODELO DE TRAZADO DE RAYOS (CASO DE ESTUDIO METRO DE QUITO).</w:t>
            </w:r>
            <w:r w:rsidR="00911BC2" w:rsidRPr="00755CCF">
              <w:rPr>
                <w:rFonts w:ascii="Times New Roman" w:eastAsiaTheme="minorHAnsi" w:hAnsi="Times New Roman"/>
                <w:szCs w:val="24"/>
                <w:lang w:val="es-EC"/>
              </w:rPr>
              <w:t xml:space="preserve"> </w:t>
            </w:r>
          </w:p>
        </w:tc>
      </w:tr>
      <w:tr w:rsidR="0044629E" w:rsidRPr="00667954" w:rsidTr="0002504A">
        <w:trPr>
          <w:jc w:val="center"/>
        </w:trPr>
        <w:tc>
          <w:tcPr>
            <w:tcW w:w="9504" w:type="dxa"/>
            <w:gridSpan w:val="2"/>
          </w:tcPr>
          <w:p w:rsidR="003105EF" w:rsidRPr="00C6729D" w:rsidRDefault="0044629E" w:rsidP="001C2D13">
            <w:pPr>
              <w:pStyle w:val="Prrafodelista"/>
              <w:numPr>
                <w:ilvl w:val="0"/>
                <w:numId w:val="27"/>
              </w:numPr>
              <w:tabs>
                <w:tab w:val="left" w:pos="9072"/>
              </w:tabs>
              <w:spacing w:after="0" w:line="276" w:lineRule="auto"/>
              <w:ind w:right="136"/>
              <w:rPr>
                <w:rFonts w:ascii="Times New Roman" w:hAnsi="Times New Roman" w:cs="Times New Roman"/>
                <w:b/>
                <w:bCs/>
                <w:sz w:val="24"/>
                <w:szCs w:val="24"/>
              </w:rPr>
            </w:pPr>
            <w:r w:rsidRPr="00C6729D">
              <w:rPr>
                <w:rFonts w:ascii="Times New Roman" w:hAnsi="Times New Roman" w:cs="Times New Roman"/>
                <w:b/>
                <w:bCs/>
                <w:sz w:val="24"/>
                <w:szCs w:val="24"/>
              </w:rPr>
              <w:t xml:space="preserve">Planteamiento del </w:t>
            </w:r>
            <w:r w:rsidR="00B52B9E" w:rsidRPr="00C6729D">
              <w:rPr>
                <w:rFonts w:ascii="Times New Roman" w:hAnsi="Times New Roman" w:cs="Times New Roman"/>
                <w:b/>
                <w:bCs/>
                <w:sz w:val="24"/>
                <w:szCs w:val="24"/>
              </w:rPr>
              <w:t>p</w:t>
            </w:r>
            <w:r w:rsidRPr="00C6729D">
              <w:rPr>
                <w:rFonts w:ascii="Times New Roman" w:hAnsi="Times New Roman" w:cs="Times New Roman"/>
                <w:b/>
                <w:bCs/>
                <w:sz w:val="24"/>
                <w:szCs w:val="24"/>
              </w:rPr>
              <w:t>roblema</w:t>
            </w:r>
          </w:p>
          <w:p w:rsidR="00CF406C" w:rsidRDefault="009F4300" w:rsidP="00BF707B">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sidRPr="00B60032">
              <w:rPr>
                <w:rFonts w:ascii="Times New Roman" w:hAnsi="Times New Roman" w:cs="Times New Roman"/>
                <w:sz w:val="24"/>
                <w:szCs w:val="24"/>
              </w:rPr>
              <w:t xml:space="preserve">En la actualidad, </w:t>
            </w:r>
            <w:r w:rsidR="00B60032">
              <w:rPr>
                <w:rFonts w:ascii="Times New Roman" w:hAnsi="Times New Roman" w:cs="Times New Roman"/>
                <w:sz w:val="24"/>
                <w:szCs w:val="24"/>
              </w:rPr>
              <w:t xml:space="preserve">la mayor parte de la población </w:t>
            </w:r>
            <w:r w:rsidR="00151B93">
              <w:rPr>
                <w:rFonts w:ascii="Times New Roman" w:hAnsi="Times New Roman" w:cs="Times New Roman"/>
                <w:sz w:val="24"/>
                <w:szCs w:val="24"/>
              </w:rPr>
              <w:t>requiere</w:t>
            </w:r>
            <w:r w:rsidR="00193847">
              <w:rPr>
                <w:rFonts w:ascii="Times New Roman" w:hAnsi="Times New Roman" w:cs="Times New Roman"/>
                <w:sz w:val="24"/>
                <w:szCs w:val="24"/>
              </w:rPr>
              <w:t xml:space="preserve"> </w:t>
            </w:r>
            <w:r w:rsidR="00BB6084">
              <w:rPr>
                <w:rFonts w:ascii="Times New Roman" w:hAnsi="Times New Roman" w:cs="Times New Roman"/>
                <w:sz w:val="24"/>
                <w:szCs w:val="24"/>
              </w:rPr>
              <w:t xml:space="preserve">acceder a la red móvil, </w:t>
            </w:r>
            <w:r w:rsidR="00193847">
              <w:rPr>
                <w:rFonts w:ascii="Times New Roman" w:hAnsi="Times New Roman" w:cs="Times New Roman"/>
                <w:sz w:val="24"/>
                <w:szCs w:val="24"/>
              </w:rPr>
              <w:t xml:space="preserve">las telecomunicaciones brindan innumerables soluciones para satisfacer </w:t>
            </w:r>
            <w:r w:rsidR="00EC63CC">
              <w:rPr>
                <w:rFonts w:ascii="Times New Roman" w:hAnsi="Times New Roman" w:cs="Times New Roman"/>
                <w:sz w:val="24"/>
                <w:szCs w:val="24"/>
              </w:rPr>
              <w:t>este</w:t>
            </w:r>
            <w:r w:rsidR="00193847">
              <w:rPr>
                <w:rFonts w:ascii="Times New Roman" w:hAnsi="Times New Roman" w:cs="Times New Roman"/>
                <w:sz w:val="24"/>
                <w:szCs w:val="24"/>
              </w:rPr>
              <w:t xml:space="preserve"> </w:t>
            </w:r>
            <w:r w:rsidR="00746948">
              <w:rPr>
                <w:rFonts w:ascii="Times New Roman" w:hAnsi="Times New Roman" w:cs="Times New Roman"/>
                <w:sz w:val="24"/>
                <w:szCs w:val="24"/>
              </w:rPr>
              <w:t>requerimiento</w:t>
            </w:r>
            <w:r w:rsidR="00193847">
              <w:rPr>
                <w:rFonts w:ascii="Times New Roman" w:hAnsi="Times New Roman" w:cs="Times New Roman"/>
                <w:sz w:val="24"/>
                <w:szCs w:val="24"/>
              </w:rPr>
              <w:t xml:space="preserve"> en </w:t>
            </w:r>
            <w:r w:rsidR="00031CAD">
              <w:rPr>
                <w:rFonts w:ascii="Times New Roman" w:hAnsi="Times New Roman" w:cs="Times New Roman"/>
                <w:sz w:val="24"/>
                <w:szCs w:val="24"/>
              </w:rPr>
              <w:t>múltiples</w:t>
            </w:r>
            <w:r w:rsidR="00193847">
              <w:rPr>
                <w:rFonts w:ascii="Times New Roman" w:hAnsi="Times New Roman" w:cs="Times New Roman"/>
                <w:sz w:val="24"/>
                <w:szCs w:val="24"/>
              </w:rPr>
              <w:t xml:space="preserve"> escenarios donde existe gran concentración y flujo de personas.</w:t>
            </w:r>
            <w:r w:rsidR="005B2422">
              <w:rPr>
                <w:rFonts w:ascii="Times New Roman" w:hAnsi="Times New Roman" w:cs="Times New Roman"/>
                <w:sz w:val="24"/>
                <w:szCs w:val="24"/>
              </w:rPr>
              <w:t xml:space="preserve"> </w:t>
            </w:r>
            <w:r w:rsidR="00193847">
              <w:rPr>
                <w:rFonts w:ascii="Times New Roman" w:hAnsi="Times New Roman" w:cs="Times New Roman"/>
                <w:sz w:val="24"/>
                <w:szCs w:val="24"/>
              </w:rPr>
              <w:t>E</w:t>
            </w:r>
            <w:r w:rsidR="00C679E3">
              <w:rPr>
                <w:rFonts w:ascii="Times New Roman" w:hAnsi="Times New Roman" w:cs="Times New Roman"/>
                <w:sz w:val="24"/>
                <w:szCs w:val="24"/>
              </w:rPr>
              <w:t>l Metro de Quito es un proyecto</w:t>
            </w:r>
            <w:r w:rsidR="00151B93">
              <w:rPr>
                <w:rFonts w:ascii="Times New Roman" w:hAnsi="Times New Roman" w:cs="Times New Roman"/>
                <w:sz w:val="24"/>
                <w:szCs w:val="24"/>
              </w:rPr>
              <w:t xml:space="preserve"> que en su totalidad será subterráneo,</w:t>
            </w:r>
            <w:r w:rsidR="00C679E3">
              <w:rPr>
                <w:rFonts w:ascii="Times New Roman" w:hAnsi="Times New Roman" w:cs="Times New Roman"/>
                <w:sz w:val="24"/>
                <w:szCs w:val="24"/>
              </w:rPr>
              <w:t xml:space="preserve"> formará parte</w:t>
            </w:r>
            <w:r w:rsidR="0086728E">
              <w:rPr>
                <w:rFonts w:ascii="Times New Roman" w:hAnsi="Times New Roman" w:cs="Times New Roman"/>
                <w:sz w:val="24"/>
                <w:szCs w:val="24"/>
              </w:rPr>
              <w:t xml:space="preserve"> del sistema de tran</w:t>
            </w:r>
            <w:r w:rsidR="00C679E3">
              <w:rPr>
                <w:rFonts w:ascii="Times New Roman" w:hAnsi="Times New Roman" w:cs="Times New Roman"/>
                <w:sz w:val="24"/>
                <w:szCs w:val="24"/>
              </w:rPr>
              <w:t>s</w:t>
            </w:r>
            <w:r w:rsidR="0086728E">
              <w:rPr>
                <w:rFonts w:ascii="Times New Roman" w:hAnsi="Times New Roman" w:cs="Times New Roman"/>
                <w:sz w:val="24"/>
                <w:szCs w:val="24"/>
              </w:rPr>
              <w:t xml:space="preserve">porte </w:t>
            </w:r>
            <w:r w:rsidR="00C679E3">
              <w:rPr>
                <w:rFonts w:ascii="Times New Roman" w:hAnsi="Times New Roman" w:cs="Times New Roman"/>
                <w:sz w:val="24"/>
                <w:szCs w:val="24"/>
              </w:rPr>
              <w:t xml:space="preserve">público de la ciudad y concentrará </w:t>
            </w:r>
            <w:r w:rsidR="00151B93">
              <w:rPr>
                <w:rFonts w:ascii="Times New Roman" w:hAnsi="Times New Roman" w:cs="Times New Roman"/>
                <w:sz w:val="24"/>
                <w:szCs w:val="24"/>
              </w:rPr>
              <w:t>un</w:t>
            </w:r>
            <w:r w:rsidR="00C679E3">
              <w:rPr>
                <w:rFonts w:ascii="Times New Roman" w:hAnsi="Times New Roman" w:cs="Times New Roman"/>
                <w:sz w:val="24"/>
                <w:szCs w:val="24"/>
              </w:rPr>
              <w:t xml:space="preserve"> número </w:t>
            </w:r>
            <w:r w:rsidR="00151B93">
              <w:rPr>
                <w:rFonts w:ascii="Times New Roman" w:hAnsi="Times New Roman" w:cs="Times New Roman"/>
                <w:sz w:val="24"/>
                <w:szCs w:val="24"/>
              </w:rPr>
              <w:t xml:space="preserve">considerable </w:t>
            </w:r>
            <w:r w:rsidR="00C679E3">
              <w:rPr>
                <w:rFonts w:ascii="Times New Roman" w:hAnsi="Times New Roman" w:cs="Times New Roman"/>
                <w:sz w:val="24"/>
                <w:szCs w:val="24"/>
              </w:rPr>
              <w:t>de personas</w:t>
            </w:r>
            <w:r w:rsidR="005B2422">
              <w:rPr>
                <w:rFonts w:ascii="Times New Roman" w:hAnsi="Times New Roman" w:cs="Times New Roman"/>
                <w:sz w:val="24"/>
                <w:szCs w:val="24"/>
              </w:rPr>
              <w:t>. E</w:t>
            </w:r>
            <w:r w:rsidR="00C679E3">
              <w:rPr>
                <w:rFonts w:ascii="Times New Roman" w:hAnsi="Times New Roman" w:cs="Times New Roman"/>
                <w:sz w:val="24"/>
                <w:szCs w:val="24"/>
              </w:rPr>
              <w:t xml:space="preserve">l tren metropolitano de acuerdo a sus especificaciones técnicas </w:t>
            </w:r>
            <w:r w:rsidR="00AB443A">
              <w:rPr>
                <w:rFonts w:ascii="Times New Roman" w:hAnsi="Times New Roman" w:cs="Times New Roman"/>
                <w:sz w:val="24"/>
                <w:szCs w:val="24"/>
              </w:rPr>
              <w:t>pu</w:t>
            </w:r>
            <w:r w:rsidR="00A64037">
              <w:rPr>
                <w:rFonts w:ascii="Times New Roman" w:hAnsi="Times New Roman" w:cs="Times New Roman"/>
                <w:sz w:val="24"/>
                <w:szCs w:val="24"/>
              </w:rPr>
              <w:t>ede alcanzar</w:t>
            </w:r>
            <w:r w:rsidR="00921C2F">
              <w:rPr>
                <w:rFonts w:ascii="Times New Roman" w:hAnsi="Times New Roman" w:cs="Times New Roman"/>
                <w:sz w:val="24"/>
                <w:szCs w:val="24"/>
              </w:rPr>
              <w:t xml:space="preserve"> hasta</w:t>
            </w:r>
            <w:r w:rsidR="00A64037">
              <w:rPr>
                <w:rFonts w:ascii="Times New Roman" w:hAnsi="Times New Roman" w:cs="Times New Roman"/>
                <w:sz w:val="24"/>
                <w:szCs w:val="24"/>
              </w:rPr>
              <w:t xml:space="preserve"> 100 km/h, en la página oficial se informa</w:t>
            </w:r>
            <w:r w:rsidR="00AB443A">
              <w:rPr>
                <w:rFonts w:ascii="Times New Roman" w:hAnsi="Times New Roman" w:cs="Times New Roman"/>
                <w:sz w:val="24"/>
                <w:szCs w:val="24"/>
              </w:rPr>
              <w:t xml:space="preserve"> que viajará</w:t>
            </w:r>
            <w:r w:rsidR="00151B93">
              <w:rPr>
                <w:rFonts w:ascii="Times New Roman" w:hAnsi="Times New Roman" w:cs="Times New Roman"/>
                <w:sz w:val="24"/>
                <w:szCs w:val="24"/>
              </w:rPr>
              <w:t xml:space="preserve"> </w:t>
            </w:r>
            <w:r w:rsidR="00AB443A">
              <w:rPr>
                <w:rFonts w:ascii="Times New Roman" w:hAnsi="Times New Roman" w:cs="Times New Roman"/>
                <w:sz w:val="24"/>
                <w:szCs w:val="24"/>
              </w:rPr>
              <w:t xml:space="preserve">a  </w:t>
            </w:r>
            <w:r w:rsidR="00151B93">
              <w:rPr>
                <w:rFonts w:ascii="Times New Roman" w:hAnsi="Times New Roman" w:cs="Times New Roman"/>
                <w:sz w:val="24"/>
                <w:szCs w:val="24"/>
              </w:rPr>
              <w:t xml:space="preserve">una velocidad promedio de 40km/h, </w:t>
            </w:r>
            <w:r w:rsidR="00AB443A">
              <w:rPr>
                <w:rFonts w:ascii="Times New Roman" w:hAnsi="Times New Roman" w:cs="Times New Roman"/>
                <w:sz w:val="24"/>
                <w:szCs w:val="24"/>
              </w:rPr>
              <w:t xml:space="preserve">con </w:t>
            </w:r>
            <w:r w:rsidR="00151B93">
              <w:rPr>
                <w:rFonts w:ascii="Times New Roman" w:hAnsi="Times New Roman" w:cs="Times New Roman"/>
                <w:sz w:val="24"/>
                <w:szCs w:val="24"/>
              </w:rPr>
              <w:t xml:space="preserve">una capacidad </w:t>
            </w:r>
            <w:r w:rsidR="00AB443A">
              <w:rPr>
                <w:rFonts w:ascii="Times New Roman" w:hAnsi="Times New Roman" w:cs="Times New Roman"/>
                <w:sz w:val="24"/>
                <w:szCs w:val="24"/>
              </w:rPr>
              <w:t>para</w:t>
            </w:r>
            <w:r w:rsidR="00151B93">
              <w:rPr>
                <w:rFonts w:ascii="Times New Roman" w:hAnsi="Times New Roman" w:cs="Times New Roman"/>
                <w:sz w:val="24"/>
                <w:szCs w:val="24"/>
              </w:rPr>
              <w:t xml:space="preserve"> 1500 </w:t>
            </w:r>
            <w:r w:rsidR="00AB443A">
              <w:rPr>
                <w:rFonts w:ascii="Times New Roman" w:hAnsi="Times New Roman" w:cs="Times New Roman"/>
                <w:sz w:val="24"/>
                <w:szCs w:val="24"/>
              </w:rPr>
              <w:t>pasajeros</w:t>
            </w:r>
            <w:r w:rsidR="00BB6084">
              <w:rPr>
                <w:rFonts w:ascii="Times New Roman" w:hAnsi="Times New Roman" w:cs="Times New Roman"/>
                <w:sz w:val="24"/>
                <w:szCs w:val="24"/>
              </w:rPr>
              <w:t xml:space="preserve"> [1]</w:t>
            </w:r>
            <w:r w:rsidR="00AB443A">
              <w:rPr>
                <w:rFonts w:ascii="Times New Roman" w:hAnsi="Times New Roman" w:cs="Times New Roman"/>
                <w:sz w:val="24"/>
                <w:szCs w:val="24"/>
              </w:rPr>
              <w:t>.</w:t>
            </w:r>
            <w:r w:rsidR="003F3D59">
              <w:rPr>
                <w:rFonts w:ascii="Times New Roman" w:hAnsi="Times New Roman" w:cs="Times New Roman"/>
                <w:sz w:val="24"/>
                <w:szCs w:val="24"/>
              </w:rPr>
              <w:t xml:space="preserve"> </w:t>
            </w:r>
            <w:r w:rsidR="00CF7659">
              <w:rPr>
                <w:rFonts w:ascii="Times New Roman" w:hAnsi="Times New Roman" w:cs="Times New Roman"/>
                <w:sz w:val="24"/>
                <w:szCs w:val="24"/>
              </w:rPr>
              <w:t>Cons</w:t>
            </w:r>
            <w:r w:rsidR="00A974F7">
              <w:rPr>
                <w:rFonts w:ascii="Times New Roman" w:hAnsi="Times New Roman" w:cs="Times New Roman"/>
                <w:sz w:val="24"/>
                <w:szCs w:val="24"/>
              </w:rPr>
              <w:t>iderando el escenario expuesto,</w:t>
            </w:r>
            <w:r w:rsidR="00CF7659">
              <w:rPr>
                <w:rFonts w:ascii="Times New Roman" w:hAnsi="Times New Roman" w:cs="Times New Roman"/>
                <w:sz w:val="24"/>
                <w:szCs w:val="24"/>
              </w:rPr>
              <w:t xml:space="preserve"> </w:t>
            </w:r>
            <w:r w:rsidR="00921C2F">
              <w:rPr>
                <w:rFonts w:ascii="Times New Roman" w:hAnsi="Times New Roman" w:cs="Times New Roman"/>
                <w:sz w:val="24"/>
                <w:szCs w:val="24"/>
              </w:rPr>
              <w:t>para analizar el funcionamiento de un sistema de comunicación inalámbrico dentro de un túnel subterráneo se deben tomar en cuenta las características de radiación, la movilidad y la forma geométrica del túnel.</w:t>
            </w:r>
          </w:p>
          <w:p w:rsidR="00AC4728" w:rsidRPr="0009076D" w:rsidRDefault="00BF707B" w:rsidP="0009076D">
            <w:pPr>
              <w:tabs>
                <w:tab w:val="left" w:pos="9072"/>
              </w:tabs>
              <w:autoSpaceDE w:val="0"/>
              <w:autoSpaceDN w:val="0"/>
              <w:adjustRightInd w:val="0"/>
              <w:spacing w:after="0" w:line="276" w:lineRule="auto"/>
              <w:ind w:left="351" w:right="225"/>
              <w:jc w:val="both"/>
              <w:rPr>
                <w:rFonts w:ascii="Times New Roman" w:hAnsi="Times New Roman" w:cs="Times New Roman"/>
                <w:sz w:val="24"/>
                <w:szCs w:val="24"/>
                <w:highlight w:val="yellow"/>
              </w:rPr>
            </w:pPr>
            <w:r w:rsidRPr="0009076D">
              <w:rPr>
                <w:rFonts w:ascii="Times New Roman" w:hAnsi="Times New Roman" w:cs="Times New Roman"/>
                <w:sz w:val="24"/>
                <w:szCs w:val="24"/>
                <w:highlight w:val="yellow"/>
              </w:rPr>
              <w:t>Actualmente no se ha definido el sis</w:t>
            </w:r>
            <w:r w:rsidR="00D86E05" w:rsidRPr="0009076D">
              <w:rPr>
                <w:rFonts w:ascii="Times New Roman" w:hAnsi="Times New Roman" w:cs="Times New Roman"/>
                <w:sz w:val="24"/>
                <w:szCs w:val="24"/>
                <w:highlight w:val="yellow"/>
              </w:rPr>
              <w:t>tema de comunicación inalámbrico</w:t>
            </w:r>
            <w:r w:rsidRPr="0009076D">
              <w:rPr>
                <w:rFonts w:ascii="Times New Roman" w:hAnsi="Times New Roman" w:cs="Times New Roman"/>
                <w:sz w:val="24"/>
                <w:szCs w:val="24"/>
                <w:highlight w:val="yellow"/>
              </w:rPr>
              <w:t xml:space="preserve"> que se implementará en el inter</w:t>
            </w:r>
            <w:r w:rsidR="00774600">
              <w:rPr>
                <w:rFonts w:ascii="Times New Roman" w:hAnsi="Times New Roman" w:cs="Times New Roman"/>
                <w:sz w:val="24"/>
                <w:szCs w:val="24"/>
                <w:highlight w:val="yellow"/>
              </w:rPr>
              <w:t>ior del túnel</w:t>
            </w:r>
            <w:r w:rsidRPr="0009076D">
              <w:rPr>
                <w:rFonts w:ascii="Times New Roman" w:hAnsi="Times New Roman" w:cs="Times New Roman"/>
                <w:sz w:val="24"/>
                <w:szCs w:val="24"/>
                <w:highlight w:val="yellow"/>
              </w:rPr>
              <w:t xml:space="preserve">, esto es evidenciado debido </w:t>
            </w:r>
            <w:r w:rsidR="00D86E05" w:rsidRPr="0009076D">
              <w:rPr>
                <w:rFonts w:ascii="Times New Roman" w:hAnsi="Times New Roman" w:cs="Times New Roman"/>
                <w:sz w:val="24"/>
                <w:szCs w:val="24"/>
                <w:highlight w:val="yellow"/>
              </w:rPr>
              <w:t>a que hasta la fecha de emisión de este documento no se ha informado</w:t>
            </w:r>
            <w:r w:rsidR="00FA4E7D">
              <w:rPr>
                <w:rFonts w:ascii="Times New Roman" w:hAnsi="Times New Roman" w:cs="Times New Roman"/>
                <w:sz w:val="24"/>
                <w:szCs w:val="24"/>
                <w:highlight w:val="yellow"/>
              </w:rPr>
              <w:t xml:space="preserve"> al público en general</w:t>
            </w:r>
            <w:r w:rsidR="00D86E05" w:rsidRPr="0009076D">
              <w:rPr>
                <w:rFonts w:ascii="Times New Roman" w:hAnsi="Times New Roman" w:cs="Times New Roman"/>
                <w:sz w:val="24"/>
                <w:szCs w:val="24"/>
                <w:highlight w:val="yellow"/>
              </w:rPr>
              <w:t xml:space="preserve"> la solución</w:t>
            </w:r>
            <w:r w:rsidR="00EC2511" w:rsidRPr="0009076D">
              <w:rPr>
                <w:rFonts w:ascii="Times New Roman" w:hAnsi="Times New Roman" w:cs="Times New Roman"/>
                <w:sz w:val="24"/>
                <w:szCs w:val="24"/>
                <w:highlight w:val="yellow"/>
              </w:rPr>
              <w:t xml:space="preserve"> seleccionada por parte de los responsables del Proyecto Metro de Quito</w:t>
            </w:r>
            <w:r w:rsidR="0009076D">
              <w:rPr>
                <w:rFonts w:ascii="Times New Roman" w:hAnsi="Times New Roman" w:cs="Times New Roman"/>
                <w:sz w:val="24"/>
                <w:szCs w:val="24"/>
                <w:highlight w:val="yellow"/>
              </w:rPr>
              <w:t xml:space="preserve">. </w:t>
            </w:r>
            <w:r w:rsidR="00D86E05" w:rsidRPr="0009076D">
              <w:rPr>
                <w:rFonts w:ascii="Times New Roman" w:hAnsi="Times New Roman" w:cs="Times New Roman"/>
                <w:sz w:val="24"/>
                <w:szCs w:val="24"/>
                <w:highlight w:val="yellow"/>
              </w:rPr>
              <w:t xml:space="preserve">Una solución aplicada en túneles es la instalación de cable radiante </w:t>
            </w:r>
            <w:r w:rsidR="00AC4728" w:rsidRPr="0009076D">
              <w:rPr>
                <w:rFonts w:ascii="Times New Roman" w:hAnsi="Times New Roman" w:cs="Times New Roman"/>
                <w:sz w:val="24"/>
                <w:szCs w:val="24"/>
                <w:highlight w:val="yellow"/>
              </w:rPr>
              <w:t>en amb</w:t>
            </w:r>
            <w:r w:rsidR="00D86E05" w:rsidRPr="0009076D">
              <w:rPr>
                <w:rFonts w:ascii="Times New Roman" w:hAnsi="Times New Roman" w:cs="Times New Roman"/>
                <w:sz w:val="24"/>
                <w:szCs w:val="24"/>
                <w:highlight w:val="yellow"/>
              </w:rPr>
              <w:t>os costados del túnel</w:t>
            </w:r>
            <w:r w:rsidR="009B0AA6">
              <w:rPr>
                <w:rFonts w:ascii="Times New Roman" w:hAnsi="Times New Roman" w:cs="Times New Roman"/>
                <w:sz w:val="24"/>
                <w:szCs w:val="24"/>
                <w:highlight w:val="yellow"/>
              </w:rPr>
              <w:t>,</w:t>
            </w:r>
            <w:r w:rsidR="00AC4728" w:rsidRPr="0009076D">
              <w:rPr>
                <w:rFonts w:ascii="Times New Roman" w:hAnsi="Times New Roman" w:cs="Times New Roman"/>
                <w:sz w:val="24"/>
                <w:szCs w:val="24"/>
                <w:highlight w:val="yellow"/>
              </w:rPr>
              <w:t xml:space="preserve"> lo cual provoca que los </w:t>
            </w:r>
            <w:r w:rsidR="00337579">
              <w:rPr>
                <w:rFonts w:ascii="Times New Roman" w:hAnsi="Times New Roman" w:cs="Times New Roman"/>
                <w:sz w:val="24"/>
                <w:szCs w:val="24"/>
                <w:highlight w:val="yellow"/>
              </w:rPr>
              <w:t>costos se eleven</w:t>
            </w:r>
            <w:r w:rsidR="0009076D">
              <w:rPr>
                <w:rFonts w:ascii="Times New Roman" w:hAnsi="Times New Roman" w:cs="Times New Roman"/>
                <w:sz w:val="24"/>
                <w:szCs w:val="24"/>
                <w:highlight w:val="yellow"/>
              </w:rPr>
              <w:t xml:space="preserve">, </w:t>
            </w:r>
            <w:r w:rsidR="00337579">
              <w:rPr>
                <w:rFonts w:ascii="Times New Roman" w:hAnsi="Times New Roman" w:cs="Times New Roman"/>
                <w:sz w:val="24"/>
                <w:szCs w:val="24"/>
                <w:highlight w:val="yellow"/>
              </w:rPr>
              <w:t>ya que esta opción implica</w:t>
            </w:r>
            <w:r w:rsidR="00AC4728" w:rsidRPr="0009076D">
              <w:rPr>
                <w:rFonts w:ascii="Times New Roman" w:hAnsi="Times New Roman" w:cs="Times New Roman"/>
                <w:sz w:val="24"/>
                <w:szCs w:val="24"/>
                <w:highlight w:val="yellow"/>
              </w:rPr>
              <w:t xml:space="preserve"> una cantidad aproximada de </w:t>
            </w:r>
            <w:r w:rsidR="00AC4728" w:rsidRPr="0009076D">
              <w:rPr>
                <w:rFonts w:ascii="Times New Roman" w:hAnsi="Times New Roman" w:cs="Times New Roman"/>
                <w:sz w:val="24"/>
                <w:szCs w:val="24"/>
                <w:highlight w:val="yellow"/>
              </w:rPr>
              <w:lastRenderedPageBreak/>
              <w:t>44km</w:t>
            </w:r>
            <w:r w:rsidR="0009076D">
              <w:rPr>
                <w:rFonts w:ascii="Times New Roman" w:hAnsi="Times New Roman" w:cs="Times New Roman"/>
                <w:sz w:val="24"/>
                <w:szCs w:val="24"/>
                <w:highlight w:val="yellow"/>
              </w:rPr>
              <w:t xml:space="preserve"> de cable radiante,</w:t>
            </w:r>
            <w:r w:rsidR="00AC4728" w:rsidRPr="0009076D">
              <w:rPr>
                <w:rFonts w:ascii="Times New Roman" w:hAnsi="Times New Roman" w:cs="Times New Roman"/>
                <w:sz w:val="24"/>
                <w:szCs w:val="24"/>
                <w:highlight w:val="yellow"/>
              </w:rPr>
              <w:t xml:space="preserve"> </w:t>
            </w:r>
            <w:r w:rsidR="00337579">
              <w:rPr>
                <w:rFonts w:ascii="Times New Roman" w:hAnsi="Times New Roman" w:cs="Times New Roman"/>
                <w:sz w:val="24"/>
                <w:szCs w:val="24"/>
                <w:highlight w:val="yellow"/>
              </w:rPr>
              <w:t>además de que requiere</w:t>
            </w:r>
            <w:r w:rsidR="0009076D" w:rsidRPr="0009076D">
              <w:rPr>
                <w:rFonts w:ascii="Times New Roman" w:hAnsi="Times New Roman" w:cs="Times New Roman"/>
                <w:sz w:val="24"/>
                <w:szCs w:val="24"/>
                <w:highlight w:val="yellow"/>
              </w:rPr>
              <w:t xml:space="preserve"> el uso de un </w:t>
            </w:r>
            <w:r w:rsidR="00460F76">
              <w:rPr>
                <w:rFonts w:ascii="Times New Roman" w:hAnsi="Times New Roman" w:cs="Times New Roman"/>
                <w:sz w:val="24"/>
                <w:szCs w:val="24"/>
                <w:highlight w:val="yellow"/>
              </w:rPr>
              <w:t>gran número de amplificadores.</w:t>
            </w:r>
          </w:p>
          <w:p w:rsidR="00D86E05" w:rsidRDefault="00337579" w:rsidP="008B477F">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highlight w:val="yellow"/>
              </w:rPr>
              <w:t>En cambio u</w:t>
            </w:r>
            <w:r w:rsidR="008B477F" w:rsidRPr="0009076D">
              <w:rPr>
                <w:rFonts w:ascii="Times New Roman" w:hAnsi="Times New Roman" w:cs="Times New Roman"/>
                <w:sz w:val="24"/>
                <w:szCs w:val="24"/>
                <w:highlight w:val="yellow"/>
              </w:rPr>
              <w:t xml:space="preserve">n Sistema de Antenas Distribuidas (DAS) comprende una solución menos costosa </w:t>
            </w:r>
            <w:r w:rsidR="009B0AA6">
              <w:rPr>
                <w:rFonts w:ascii="Times New Roman" w:hAnsi="Times New Roman" w:cs="Times New Roman"/>
                <w:sz w:val="24"/>
                <w:szCs w:val="24"/>
                <w:highlight w:val="yellow"/>
              </w:rPr>
              <w:t xml:space="preserve">en comparación a la anterior e implica </w:t>
            </w:r>
            <w:r w:rsidR="008B477F" w:rsidRPr="0009076D">
              <w:rPr>
                <w:rFonts w:ascii="Times New Roman" w:hAnsi="Times New Roman" w:cs="Times New Roman"/>
                <w:sz w:val="24"/>
                <w:szCs w:val="24"/>
                <w:highlight w:val="yellow"/>
              </w:rPr>
              <w:t>una imple</w:t>
            </w:r>
            <w:r w:rsidR="009B0AA6">
              <w:rPr>
                <w:rFonts w:ascii="Times New Roman" w:hAnsi="Times New Roman" w:cs="Times New Roman"/>
                <w:sz w:val="24"/>
                <w:szCs w:val="24"/>
                <w:highlight w:val="yellow"/>
              </w:rPr>
              <w:t>mentación sin mayor</w:t>
            </w:r>
            <w:r w:rsidR="0009076D">
              <w:rPr>
                <w:rFonts w:ascii="Times New Roman" w:hAnsi="Times New Roman" w:cs="Times New Roman"/>
                <w:sz w:val="24"/>
                <w:szCs w:val="24"/>
                <w:highlight w:val="yellow"/>
              </w:rPr>
              <w:t xml:space="preserve"> complejidad. </w:t>
            </w:r>
            <w:r w:rsidR="009B0AA6">
              <w:rPr>
                <w:rFonts w:ascii="Times New Roman" w:hAnsi="Times New Roman" w:cs="Times New Roman"/>
                <w:sz w:val="24"/>
                <w:szCs w:val="24"/>
                <w:highlight w:val="yellow"/>
              </w:rPr>
              <w:t xml:space="preserve">Por esto, surge la necesidad de contar con </w:t>
            </w:r>
            <w:r w:rsidR="000C3A8C" w:rsidRPr="0009076D">
              <w:rPr>
                <w:rFonts w:ascii="Times New Roman" w:hAnsi="Times New Roman" w:cs="Times New Roman"/>
                <w:sz w:val="24"/>
                <w:szCs w:val="24"/>
                <w:highlight w:val="yellow"/>
              </w:rPr>
              <w:t>estudio</w:t>
            </w:r>
            <w:r w:rsidR="0009076D">
              <w:rPr>
                <w:rFonts w:ascii="Times New Roman" w:hAnsi="Times New Roman" w:cs="Times New Roman"/>
                <w:sz w:val="24"/>
                <w:szCs w:val="24"/>
                <w:highlight w:val="yellow"/>
              </w:rPr>
              <w:t>s técnicos</w:t>
            </w:r>
            <w:r w:rsidR="00FA4E7D">
              <w:rPr>
                <w:rFonts w:ascii="Times New Roman" w:hAnsi="Times New Roman" w:cs="Times New Roman"/>
                <w:sz w:val="24"/>
                <w:szCs w:val="24"/>
                <w:highlight w:val="yellow"/>
              </w:rPr>
              <w:t xml:space="preserve"> que </w:t>
            </w:r>
            <w:r w:rsidR="009B0AA6">
              <w:rPr>
                <w:rFonts w:ascii="Times New Roman" w:hAnsi="Times New Roman" w:cs="Times New Roman"/>
                <w:sz w:val="24"/>
                <w:szCs w:val="24"/>
                <w:highlight w:val="yellow"/>
              </w:rPr>
              <w:t xml:space="preserve">permitan determinar el desempeño </w:t>
            </w:r>
            <w:r w:rsidR="000C3A8C" w:rsidRPr="0009076D">
              <w:rPr>
                <w:rFonts w:ascii="Times New Roman" w:hAnsi="Times New Roman" w:cs="Times New Roman"/>
                <w:sz w:val="24"/>
                <w:szCs w:val="24"/>
                <w:highlight w:val="yellow"/>
              </w:rPr>
              <w:t xml:space="preserve">de un sistema DAS </w:t>
            </w:r>
            <w:r w:rsidR="009B0AA6">
              <w:rPr>
                <w:rFonts w:ascii="Times New Roman" w:hAnsi="Times New Roman" w:cs="Times New Roman"/>
                <w:sz w:val="24"/>
                <w:szCs w:val="24"/>
                <w:highlight w:val="yellow"/>
              </w:rPr>
              <w:t xml:space="preserve">en un túnel subterráneo, como lo es el Metro de Quito. </w:t>
            </w:r>
            <w:r w:rsidR="00CA78DB">
              <w:rPr>
                <w:rFonts w:ascii="Times New Roman" w:hAnsi="Times New Roman" w:cs="Times New Roman"/>
                <w:sz w:val="24"/>
                <w:szCs w:val="24"/>
                <w:highlight w:val="yellow"/>
              </w:rPr>
              <w:t>Este</w:t>
            </w:r>
            <w:r>
              <w:rPr>
                <w:rFonts w:ascii="Times New Roman" w:hAnsi="Times New Roman" w:cs="Times New Roman"/>
                <w:sz w:val="24"/>
                <w:szCs w:val="24"/>
                <w:highlight w:val="yellow"/>
              </w:rPr>
              <w:t xml:space="preserve"> tipo de estudios se requieren</w:t>
            </w:r>
            <w:r w:rsidR="00CA78DB">
              <w:rPr>
                <w:rFonts w:ascii="Times New Roman" w:hAnsi="Times New Roman" w:cs="Times New Roman"/>
                <w:sz w:val="24"/>
                <w:szCs w:val="24"/>
                <w:highlight w:val="yellow"/>
              </w:rPr>
              <w:t xml:space="preserve"> para contar c</w:t>
            </w:r>
            <w:r>
              <w:rPr>
                <w:rFonts w:ascii="Times New Roman" w:hAnsi="Times New Roman" w:cs="Times New Roman"/>
                <w:sz w:val="24"/>
                <w:szCs w:val="24"/>
                <w:highlight w:val="yellow"/>
              </w:rPr>
              <w:t xml:space="preserve">on datos técnicos </w:t>
            </w:r>
            <w:r w:rsidR="00CA78DB">
              <w:rPr>
                <w:rFonts w:ascii="Times New Roman" w:hAnsi="Times New Roman" w:cs="Times New Roman"/>
                <w:sz w:val="24"/>
                <w:szCs w:val="24"/>
                <w:highlight w:val="yellow"/>
              </w:rPr>
              <w:t xml:space="preserve">de la cobertura </w:t>
            </w:r>
            <w:r w:rsidR="001A5FE3">
              <w:rPr>
                <w:rFonts w:ascii="Times New Roman" w:hAnsi="Times New Roman" w:cs="Times New Roman"/>
                <w:sz w:val="24"/>
                <w:szCs w:val="24"/>
                <w:highlight w:val="yellow"/>
              </w:rPr>
              <w:t>de un sistema DAS. La carencia de estos estudios</w:t>
            </w:r>
            <w:r w:rsidR="00CA78DB">
              <w:rPr>
                <w:rFonts w:ascii="Times New Roman" w:hAnsi="Times New Roman" w:cs="Times New Roman"/>
                <w:sz w:val="24"/>
                <w:szCs w:val="24"/>
                <w:highlight w:val="yellow"/>
              </w:rPr>
              <w:t xml:space="preserve">, </w:t>
            </w:r>
            <w:r w:rsidR="001A5FE3">
              <w:rPr>
                <w:rFonts w:ascii="Times New Roman" w:hAnsi="Times New Roman" w:cs="Times New Roman"/>
                <w:sz w:val="24"/>
                <w:szCs w:val="24"/>
                <w:highlight w:val="yellow"/>
              </w:rPr>
              <w:t xml:space="preserve">no permitirá que los operadores de redes inalámbricas de la banda UHF conozcan datos referenciales del desempeño de un sistema DAS </w:t>
            </w:r>
            <w:r w:rsidR="001A5FE3">
              <w:rPr>
                <w:rFonts w:ascii="Times New Roman" w:hAnsi="Times New Roman" w:cs="Times New Roman"/>
                <w:sz w:val="24"/>
                <w:szCs w:val="24"/>
                <w:highlight w:val="yellow"/>
              </w:rPr>
              <w:t>en un escenario poco estudiado en nuestro país</w:t>
            </w:r>
            <w:r w:rsidR="001A5FE3">
              <w:rPr>
                <w:rFonts w:ascii="Times New Roman" w:hAnsi="Times New Roman" w:cs="Times New Roman"/>
                <w:sz w:val="24"/>
                <w:szCs w:val="24"/>
                <w:highlight w:val="yellow"/>
              </w:rPr>
              <w:t>.</w:t>
            </w:r>
          </w:p>
          <w:p w:rsidR="00FC2F42" w:rsidRDefault="0089465D" w:rsidP="001C2D13">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rPr>
              <w:t>C</w:t>
            </w:r>
            <w:r w:rsidR="00323E50">
              <w:rPr>
                <w:rFonts w:ascii="Times New Roman" w:hAnsi="Times New Roman" w:cs="Times New Roman"/>
                <w:sz w:val="24"/>
                <w:szCs w:val="24"/>
              </w:rPr>
              <w:t xml:space="preserve">abe recalcar que </w:t>
            </w:r>
            <w:r w:rsidR="00AB443A">
              <w:rPr>
                <w:rFonts w:ascii="Times New Roman" w:hAnsi="Times New Roman" w:cs="Times New Roman"/>
                <w:sz w:val="24"/>
                <w:szCs w:val="24"/>
              </w:rPr>
              <w:t xml:space="preserve">el presente Trabajo de Titulación está enfocado en analizar la propagación de las señales tomando en cuenta la </w:t>
            </w:r>
            <w:r>
              <w:rPr>
                <w:rFonts w:ascii="Times New Roman" w:hAnsi="Times New Roman" w:cs="Times New Roman"/>
                <w:sz w:val="24"/>
                <w:szCs w:val="24"/>
              </w:rPr>
              <w:t>implementación de la solución DAS.</w:t>
            </w:r>
          </w:p>
          <w:p w:rsidR="00CB4E4C" w:rsidRDefault="00921C2F" w:rsidP="00CB4E4C">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rPr>
              <w:t xml:space="preserve">De acuerdo al trabajo de </w:t>
            </w:r>
            <w:proofErr w:type="spellStart"/>
            <w:r w:rsidRPr="00991733">
              <w:rPr>
                <w:rFonts w:ascii="Times New Roman" w:hAnsi="Times New Roman" w:cs="Times New Roman"/>
                <w:sz w:val="24"/>
                <w:szCs w:val="24"/>
                <w:lang w:val="es-ES"/>
              </w:rPr>
              <w:t>Hrovat</w:t>
            </w:r>
            <w:proofErr w:type="spellEnd"/>
            <w:r w:rsidRPr="00991733">
              <w:rPr>
                <w:rFonts w:ascii="Times New Roman" w:hAnsi="Times New Roman" w:cs="Times New Roman"/>
                <w:iCs/>
                <w:sz w:val="24"/>
                <w:szCs w:val="24"/>
                <w:lang w:val="es-ES"/>
              </w:rPr>
              <w:t xml:space="preserve">, </w:t>
            </w:r>
            <w:proofErr w:type="spellStart"/>
            <w:r w:rsidRPr="00991733">
              <w:rPr>
                <w:rFonts w:ascii="Times New Roman" w:hAnsi="Times New Roman" w:cs="Times New Roman"/>
                <w:sz w:val="24"/>
                <w:szCs w:val="24"/>
                <w:lang w:val="es-ES"/>
              </w:rPr>
              <w:t>Kandus</w:t>
            </w:r>
            <w:proofErr w:type="spellEnd"/>
            <w:r w:rsidRPr="00991733">
              <w:rPr>
                <w:rFonts w:ascii="Times New Roman" w:hAnsi="Times New Roman" w:cs="Times New Roman"/>
                <w:iCs/>
                <w:sz w:val="24"/>
                <w:szCs w:val="24"/>
                <w:lang w:val="es-ES"/>
              </w:rPr>
              <w:t xml:space="preserve"> y </w:t>
            </w:r>
            <w:proofErr w:type="spellStart"/>
            <w:r w:rsidRPr="00991733">
              <w:rPr>
                <w:rFonts w:ascii="Times New Roman" w:hAnsi="Times New Roman" w:cs="Times New Roman"/>
                <w:sz w:val="24"/>
                <w:szCs w:val="24"/>
                <w:lang w:val="es-ES"/>
              </w:rPr>
              <w:t>Javornik</w:t>
            </w:r>
            <w:proofErr w:type="spellEnd"/>
            <w:r>
              <w:rPr>
                <w:rFonts w:ascii="Times New Roman" w:hAnsi="Times New Roman" w:cs="Times New Roman"/>
                <w:sz w:val="24"/>
                <w:szCs w:val="24"/>
              </w:rPr>
              <w:t xml:space="preserve"> en [2], l</w:t>
            </w:r>
            <w:r w:rsidR="004354F9">
              <w:rPr>
                <w:rFonts w:ascii="Times New Roman" w:hAnsi="Times New Roman" w:cs="Times New Roman"/>
                <w:sz w:val="24"/>
                <w:szCs w:val="24"/>
              </w:rPr>
              <w:t>a frecuencia de operación es un factor determinante</w:t>
            </w:r>
            <w:r w:rsidR="00F46BD9">
              <w:rPr>
                <w:rFonts w:ascii="Times New Roman" w:hAnsi="Times New Roman" w:cs="Times New Roman"/>
                <w:sz w:val="24"/>
                <w:szCs w:val="24"/>
              </w:rPr>
              <w:t xml:space="preserve"> en l</w:t>
            </w:r>
            <w:bookmarkStart w:id="1" w:name="_GoBack"/>
            <w:bookmarkEnd w:id="1"/>
            <w:r w:rsidR="00F46BD9">
              <w:rPr>
                <w:rFonts w:ascii="Times New Roman" w:hAnsi="Times New Roman" w:cs="Times New Roman"/>
                <w:sz w:val="24"/>
                <w:szCs w:val="24"/>
              </w:rPr>
              <w:t>a elección del modelo</w:t>
            </w:r>
            <w:r w:rsidR="00D85C89">
              <w:rPr>
                <w:rFonts w:ascii="Times New Roman" w:hAnsi="Times New Roman" w:cs="Times New Roman"/>
                <w:sz w:val="24"/>
                <w:szCs w:val="24"/>
              </w:rPr>
              <w:t xml:space="preserve"> de propagación</w:t>
            </w:r>
            <w:r w:rsidR="004354F9">
              <w:rPr>
                <w:rFonts w:ascii="Times New Roman" w:hAnsi="Times New Roman" w:cs="Times New Roman"/>
                <w:sz w:val="24"/>
                <w:szCs w:val="24"/>
              </w:rPr>
              <w:t xml:space="preserve">, por ejemplo, </w:t>
            </w:r>
            <w:r w:rsidR="002757A4">
              <w:rPr>
                <w:rFonts w:ascii="Times New Roman" w:hAnsi="Times New Roman" w:cs="Times New Roman"/>
                <w:sz w:val="24"/>
                <w:szCs w:val="24"/>
              </w:rPr>
              <w:t xml:space="preserve">en </w:t>
            </w:r>
            <w:r w:rsidR="004354F9">
              <w:rPr>
                <w:rFonts w:ascii="Times New Roman" w:hAnsi="Times New Roman" w:cs="Times New Roman"/>
                <w:sz w:val="24"/>
                <w:szCs w:val="24"/>
              </w:rPr>
              <w:t xml:space="preserve">las frecuencias de las bandas </w:t>
            </w:r>
            <w:r w:rsidR="002757A4">
              <w:rPr>
                <w:rFonts w:ascii="Times New Roman" w:hAnsi="Times New Roman" w:cs="Times New Roman"/>
                <w:sz w:val="24"/>
                <w:szCs w:val="24"/>
              </w:rPr>
              <w:t>superiores a UHF</w:t>
            </w:r>
            <w:r w:rsidR="00D85C89">
              <w:rPr>
                <w:rFonts w:ascii="Times New Roman" w:hAnsi="Times New Roman" w:cs="Times New Roman"/>
                <w:sz w:val="24"/>
                <w:szCs w:val="24"/>
              </w:rPr>
              <w:t>,</w:t>
            </w:r>
            <w:r w:rsidR="002757A4">
              <w:rPr>
                <w:rFonts w:ascii="Times New Roman" w:hAnsi="Times New Roman" w:cs="Times New Roman"/>
                <w:sz w:val="24"/>
                <w:szCs w:val="24"/>
              </w:rPr>
              <w:t xml:space="preserve"> la propagación </w:t>
            </w:r>
            <w:r w:rsidR="004F1299">
              <w:rPr>
                <w:rFonts w:ascii="Times New Roman" w:hAnsi="Times New Roman" w:cs="Times New Roman"/>
                <w:sz w:val="24"/>
                <w:szCs w:val="24"/>
              </w:rPr>
              <w:t>en el</w:t>
            </w:r>
            <w:r w:rsidR="002757A4">
              <w:rPr>
                <w:rFonts w:ascii="Times New Roman" w:hAnsi="Times New Roman" w:cs="Times New Roman"/>
                <w:sz w:val="24"/>
                <w:szCs w:val="24"/>
              </w:rPr>
              <w:t xml:space="preserve"> túnel</w:t>
            </w:r>
            <w:r w:rsidR="00C7201D">
              <w:rPr>
                <w:rFonts w:ascii="Times New Roman" w:hAnsi="Times New Roman" w:cs="Times New Roman"/>
                <w:sz w:val="24"/>
                <w:szCs w:val="24"/>
              </w:rPr>
              <w:t xml:space="preserve"> puede ser analizada</w:t>
            </w:r>
            <w:r w:rsidR="002757A4">
              <w:rPr>
                <w:rFonts w:ascii="Times New Roman" w:hAnsi="Times New Roman" w:cs="Times New Roman"/>
                <w:sz w:val="24"/>
                <w:szCs w:val="24"/>
              </w:rPr>
              <w:t xml:space="preserve"> como si fuese en el interior de una guía </w:t>
            </w:r>
            <w:r w:rsidR="00211537">
              <w:rPr>
                <w:rFonts w:ascii="Times New Roman" w:hAnsi="Times New Roman" w:cs="Times New Roman"/>
                <w:sz w:val="24"/>
                <w:szCs w:val="24"/>
              </w:rPr>
              <w:t>de onda</w:t>
            </w:r>
            <w:r w:rsidR="002757A4">
              <w:rPr>
                <w:rFonts w:ascii="Times New Roman" w:hAnsi="Times New Roman" w:cs="Times New Roman"/>
                <w:sz w:val="24"/>
                <w:szCs w:val="24"/>
              </w:rPr>
              <w:t xml:space="preserve">, </w:t>
            </w:r>
            <w:r w:rsidR="00F11394">
              <w:rPr>
                <w:rFonts w:ascii="Times New Roman" w:hAnsi="Times New Roman" w:cs="Times New Roman"/>
                <w:sz w:val="24"/>
                <w:szCs w:val="24"/>
              </w:rPr>
              <w:t>sin embargo</w:t>
            </w:r>
            <w:r w:rsidR="002757A4">
              <w:rPr>
                <w:rFonts w:ascii="Times New Roman" w:hAnsi="Times New Roman" w:cs="Times New Roman"/>
                <w:sz w:val="24"/>
                <w:szCs w:val="24"/>
              </w:rPr>
              <w:t>, si la sección transversal de</w:t>
            </w:r>
            <w:r w:rsidR="00F11394">
              <w:rPr>
                <w:rFonts w:ascii="Times New Roman" w:hAnsi="Times New Roman" w:cs="Times New Roman"/>
                <w:sz w:val="24"/>
                <w:szCs w:val="24"/>
              </w:rPr>
              <w:t>l</w:t>
            </w:r>
            <w:r w:rsidR="002757A4">
              <w:rPr>
                <w:rFonts w:ascii="Times New Roman" w:hAnsi="Times New Roman" w:cs="Times New Roman"/>
                <w:sz w:val="24"/>
                <w:szCs w:val="24"/>
              </w:rPr>
              <w:t xml:space="preserve"> túnel supera en </w:t>
            </w:r>
            <w:r w:rsidR="00F11394">
              <w:rPr>
                <w:rFonts w:ascii="Times New Roman" w:hAnsi="Times New Roman" w:cs="Times New Roman"/>
                <w:sz w:val="24"/>
                <w:szCs w:val="24"/>
              </w:rPr>
              <w:t>quince</w:t>
            </w:r>
            <w:r w:rsidR="002757A4">
              <w:rPr>
                <w:rFonts w:ascii="Times New Roman" w:hAnsi="Times New Roman" w:cs="Times New Roman"/>
                <w:sz w:val="24"/>
                <w:szCs w:val="24"/>
              </w:rPr>
              <w:t xml:space="preserve"> veces la longitud de onda, la</w:t>
            </w:r>
            <w:r w:rsidR="004F1299">
              <w:rPr>
                <w:rFonts w:ascii="Times New Roman" w:hAnsi="Times New Roman" w:cs="Times New Roman"/>
                <w:sz w:val="24"/>
                <w:szCs w:val="24"/>
              </w:rPr>
              <w:t>s pérdidas</w:t>
            </w:r>
            <w:r w:rsidR="002757A4">
              <w:rPr>
                <w:rFonts w:ascii="Times New Roman" w:hAnsi="Times New Roman" w:cs="Times New Roman"/>
                <w:sz w:val="24"/>
                <w:szCs w:val="24"/>
              </w:rPr>
              <w:t xml:space="preserve"> será</w:t>
            </w:r>
            <w:r w:rsidR="004F1299">
              <w:rPr>
                <w:rFonts w:ascii="Times New Roman" w:hAnsi="Times New Roman" w:cs="Times New Roman"/>
                <w:sz w:val="24"/>
                <w:szCs w:val="24"/>
              </w:rPr>
              <w:t>n</w:t>
            </w:r>
            <w:r w:rsidR="002757A4">
              <w:rPr>
                <w:rFonts w:ascii="Times New Roman" w:hAnsi="Times New Roman" w:cs="Times New Roman"/>
                <w:sz w:val="24"/>
                <w:szCs w:val="24"/>
              </w:rPr>
              <w:t xml:space="preserve"> independiente</w:t>
            </w:r>
            <w:r w:rsidR="004F1299">
              <w:rPr>
                <w:rFonts w:ascii="Times New Roman" w:hAnsi="Times New Roman" w:cs="Times New Roman"/>
                <w:sz w:val="24"/>
                <w:szCs w:val="24"/>
              </w:rPr>
              <w:t>s</w:t>
            </w:r>
            <w:r w:rsidR="002757A4">
              <w:rPr>
                <w:rFonts w:ascii="Times New Roman" w:hAnsi="Times New Roman" w:cs="Times New Roman"/>
                <w:sz w:val="24"/>
                <w:szCs w:val="24"/>
              </w:rPr>
              <w:t xml:space="preserve"> de la forma</w:t>
            </w:r>
            <w:r w:rsidR="00F11394">
              <w:rPr>
                <w:rFonts w:ascii="Times New Roman" w:hAnsi="Times New Roman" w:cs="Times New Roman"/>
                <w:sz w:val="24"/>
                <w:szCs w:val="24"/>
              </w:rPr>
              <w:t xml:space="preserve"> y el área</w:t>
            </w:r>
            <w:r w:rsidR="002757A4">
              <w:rPr>
                <w:rFonts w:ascii="Times New Roman" w:hAnsi="Times New Roman" w:cs="Times New Roman"/>
                <w:sz w:val="24"/>
                <w:szCs w:val="24"/>
              </w:rPr>
              <w:t xml:space="preserve"> de la sección transversal,</w:t>
            </w:r>
            <w:r w:rsidR="00461E63">
              <w:rPr>
                <w:rFonts w:ascii="Times New Roman" w:hAnsi="Times New Roman" w:cs="Times New Roman"/>
                <w:sz w:val="24"/>
                <w:szCs w:val="24"/>
              </w:rPr>
              <w:t xml:space="preserve"> por lo tanto</w:t>
            </w:r>
            <w:r w:rsidR="00F11394">
              <w:rPr>
                <w:rFonts w:ascii="Times New Roman" w:hAnsi="Times New Roman" w:cs="Times New Roman"/>
                <w:sz w:val="24"/>
                <w:szCs w:val="24"/>
              </w:rPr>
              <w:t>,</w:t>
            </w:r>
            <w:r w:rsidR="00211537">
              <w:rPr>
                <w:rFonts w:ascii="Times New Roman" w:hAnsi="Times New Roman" w:cs="Times New Roman"/>
                <w:sz w:val="24"/>
                <w:szCs w:val="24"/>
              </w:rPr>
              <w:t xml:space="preserve"> puede</w:t>
            </w:r>
            <w:r w:rsidR="004F1299">
              <w:rPr>
                <w:rFonts w:ascii="Times New Roman" w:hAnsi="Times New Roman" w:cs="Times New Roman"/>
                <w:sz w:val="24"/>
                <w:szCs w:val="24"/>
              </w:rPr>
              <w:t>n</w:t>
            </w:r>
            <w:r w:rsidR="00211537">
              <w:rPr>
                <w:rFonts w:ascii="Times New Roman" w:hAnsi="Times New Roman" w:cs="Times New Roman"/>
                <w:sz w:val="24"/>
                <w:szCs w:val="24"/>
              </w:rPr>
              <w:t xml:space="preserve"> ser aproximada</w:t>
            </w:r>
            <w:r w:rsidR="004F1299">
              <w:rPr>
                <w:rFonts w:ascii="Times New Roman" w:hAnsi="Times New Roman" w:cs="Times New Roman"/>
                <w:sz w:val="24"/>
                <w:szCs w:val="24"/>
              </w:rPr>
              <w:t>s</w:t>
            </w:r>
            <w:r w:rsidR="00211537">
              <w:rPr>
                <w:rFonts w:ascii="Times New Roman" w:hAnsi="Times New Roman" w:cs="Times New Roman"/>
                <w:sz w:val="24"/>
                <w:szCs w:val="24"/>
              </w:rPr>
              <w:t xml:space="preserve"> a la</w:t>
            </w:r>
            <w:r w:rsidR="004F1299">
              <w:rPr>
                <w:rFonts w:ascii="Times New Roman" w:hAnsi="Times New Roman" w:cs="Times New Roman"/>
                <w:sz w:val="24"/>
                <w:szCs w:val="24"/>
              </w:rPr>
              <w:t>s pérdidas</w:t>
            </w:r>
            <w:r w:rsidR="00461E63">
              <w:rPr>
                <w:rFonts w:ascii="Times New Roman" w:hAnsi="Times New Roman" w:cs="Times New Roman"/>
                <w:sz w:val="24"/>
                <w:szCs w:val="24"/>
              </w:rPr>
              <w:t xml:space="preserve"> </w:t>
            </w:r>
            <w:r w:rsidR="00F11394">
              <w:rPr>
                <w:rFonts w:ascii="Times New Roman" w:hAnsi="Times New Roman" w:cs="Times New Roman"/>
                <w:sz w:val="24"/>
                <w:szCs w:val="24"/>
              </w:rPr>
              <w:t>en e</w:t>
            </w:r>
            <w:r w:rsidR="00BE7A14">
              <w:rPr>
                <w:rFonts w:ascii="Times New Roman" w:hAnsi="Times New Roman" w:cs="Times New Roman"/>
                <w:sz w:val="24"/>
                <w:szCs w:val="24"/>
              </w:rPr>
              <w:t>l espacio libre</w:t>
            </w:r>
            <w:r w:rsidR="00D85C89">
              <w:rPr>
                <w:rFonts w:ascii="Times New Roman" w:hAnsi="Times New Roman" w:cs="Times New Roman"/>
                <w:sz w:val="24"/>
                <w:szCs w:val="24"/>
              </w:rPr>
              <w:t>.</w:t>
            </w:r>
            <w:r w:rsidR="00F11394">
              <w:rPr>
                <w:rFonts w:ascii="Times New Roman" w:hAnsi="Times New Roman" w:cs="Times New Roman"/>
                <w:sz w:val="24"/>
                <w:szCs w:val="24"/>
              </w:rPr>
              <w:t xml:space="preserve"> Puesto</w:t>
            </w:r>
            <w:r w:rsidR="00DC6F5A">
              <w:rPr>
                <w:rFonts w:ascii="Times New Roman" w:hAnsi="Times New Roman" w:cs="Times New Roman"/>
                <w:sz w:val="24"/>
                <w:szCs w:val="24"/>
              </w:rPr>
              <w:t xml:space="preserve"> que, l</w:t>
            </w:r>
            <w:r w:rsidR="00461E63">
              <w:rPr>
                <w:rFonts w:ascii="Times New Roman" w:hAnsi="Times New Roman" w:cs="Times New Roman"/>
                <w:sz w:val="24"/>
                <w:szCs w:val="24"/>
              </w:rPr>
              <w:t>a</w:t>
            </w:r>
            <w:r w:rsidR="00DC6F5A">
              <w:rPr>
                <w:rFonts w:ascii="Times New Roman" w:hAnsi="Times New Roman" w:cs="Times New Roman"/>
                <w:sz w:val="24"/>
                <w:szCs w:val="24"/>
              </w:rPr>
              <w:t>s</w:t>
            </w:r>
            <w:r w:rsidR="00461E63">
              <w:rPr>
                <w:rFonts w:ascii="Times New Roman" w:hAnsi="Times New Roman" w:cs="Times New Roman"/>
                <w:sz w:val="24"/>
                <w:szCs w:val="24"/>
              </w:rPr>
              <w:t xml:space="preserve"> </w:t>
            </w:r>
            <w:r w:rsidR="00C7201D">
              <w:rPr>
                <w:rFonts w:ascii="Times New Roman" w:hAnsi="Times New Roman" w:cs="Times New Roman"/>
                <w:sz w:val="24"/>
                <w:szCs w:val="24"/>
              </w:rPr>
              <w:t>frecuencias de operación</w:t>
            </w:r>
            <w:r w:rsidR="00461E63">
              <w:rPr>
                <w:rFonts w:ascii="Times New Roman" w:hAnsi="Times New Roman" w:cs="Times New Roman"/>
                <w:sz w:val="24"/>
                <w:szCs w:val="24"/>
              </w:rPr>
              <w:t xml:space="preserve"> en este trabajo c</w:t>
            </w:r>
            <w:r w:rsidR="00087907">
              <w:rPr>
                <w:rFonts w:ascii="Times New Roman" w:hAnsi="Times New Roman" w:cs="Times New Roman"/>
                <w:sz w:val="24"/>
                <w:szCs w:val="24"/>
              </w:rPr>
              <w:t>orresponden a la</w:t>
            </w:r>
            <w:r w:rsidR="00D85C89">
              <w:rPr>
                <w:rFonts w:ascii="Times New Roman" w:hAnsi="Times New Roman" w:cs="Times New Roman"/>
                <w:sz w:val="24"/>
                <w:szCs w:val="24"/>
              </w:rPr>
              <w:t xml:space="preserve"> band</w:t>
            </w:r>
            <w:r w:rsidR="00087907">
              <w:rPr>
                <w:rFonts w:ascii="Times New Roman" w:hAnsi="Times New Roman" w:cs="Times New Roman"/>
                <w:sz w:val="24"/>
                <w:szCs w:val="24"/>
              </w:rPr>
              <w:t>a</w:t>
            </w:r>
            <w:r w:rsidR="00D85C89">
              <w:rPr>
                <w:rFonts w:ascii="Times New Roman" w:hAnsi="Times New Roman" w:cs="Times New Roman"/>
                <w:sz w:val="24"/>
                <w:szCs w:val="24"/>
              </w:rPr>
              <w:t xml:space="preserve"> de UHF</w:t>
            </w:r>
            <w:r w:rsidR="00DC6F5A">
              <w:rPr>
                <w:rFonts w:ascii="Times New Roman" w:hAnsi="Times New Roman" w:cs="Times New Roman"/>
                <w:sz w:val="24"/>
                <w:szCs w:val="24"/>
              </w:rPr>
              <w:t xml:space="preserve"> y el </w:t>
            </w:r>
            <w:r w:rsidR="00F11394">
              <w:rPr>
                <w:rFonts w:ascii="Times New Roman" w:hAnsi="Times New Roman" w:cs="Times New Roman"/>
                <w:sz w:val="24"/>
                <w:szCs w:val="24"/>
              </w:rPr>
              <w:t>diámetro</w:t>
            </w:r>
            <w:r w:rsidR="00DC6F5A">
              <w:rPr>
                <w:rFonts w:ascii="Times New Roman" w:hAnsi="Times New Roman" w:cs="Times New Roman"/>
                <w:sz w:val="24"/>
                <w:szCs w:val="24"/>
              </w:rPr>
              <w:t xml:space="preserve"> del </w:t>
            </w:r>
            <w:r w:rsidR="00F11394">
              <w:rPr>
                <w:rFonts w:ascii="Times New Roman" w:hAnsi="Times New Roman" w:cs="Times New Roman"/>
                <w:sz w:val="24"/>
                <w:szCs w:val="24"/>
              </w:rPr>
              <w:t>túnel</w:t>
            </w:r>
            <w:r w:rsidR="00DC6F5A">
              <w:rPr>
                <w:rFonts w:ascii="Times New Roman" w:hAnsi="Times New Roman" w:cs="Times New Roman"/>
                <w:sz w:val="24"/>
                <w:szCs w:val="24"/>
              </w:rPr>
              <w:t xml:space="preserve"> alca</w:t>
            </w:r>
            <w:r w:rsidR="00F11394">
              <w:rPr>
                <w:rFonts w:ascii="Times New Roman" w:hAnsi="Times New Roman" w:cs="Times New Roman"/>
                <w:sz w:val="24"/>
                <w:szCs w:val="24"/>
              </w:rPr>
              <w:t>n</w:t>
            </w:r>
            <w:r w:rsidR="00DC6F5A">
              <w:rPr>
                <w:rFonts w:ascii="Times New Roman" w:hAnsi="Times New Roman" w:cs="Times New Roman"/>
                <w:sz w:val="24"/>
                <w:szCs w:val="24"/>
              </w:rPr>
              <w:t xml:space="preserve">za un valor aproximado de </w:t>
            </w:r>
            <w:r w:rsidR="004F1299">
              <w:rPr>
                <w:rFonts w:ascii="Times New Roman" w:hAnsi="Times New Roman" w:cs="Times New Roman"/>
                <w:sz w:val="24"/>
                <w:szCs w:val="24"/>
              </w:rPr>
              <w:t xml:space="preserve">ocho metros, </w:t>
            </w:r>
            <w:r w:rsidR="00770CC6">
              <w:rPr>
                <w:rFonts w:ascii="Times New Roman" w:hAnsi="Times New Roman" w:cs="Times New Roman"/>
                <w:sz w:val="24"/>
                <w:szCs w:val="24"/>
              </w:rPr>
              <w:t xml:space="preserve">la atenuación puede ser analizada como si fuese en el espacio libre. </w:t>
            </w:r>
          </w:p>
          <w:p w:rsidR="00D85C89" w:rsidRDefault="00D85C89" w:rsidP="00C6729D">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rPr>
              <w:t xml:space="preserve">Ya que el Metro de Quito es una realidad, surge la necesidad de analizar las características de propagación de los sistemas de comunicación inalámbrica </w:t>
            </w:r>
            <w:r w:rsidR="00BC282F">
              <w:rPr>
                <w:rFonts w:ascii="Times New Roman" w:hAnsi="Times New Roman" w:cs="Times New Roman"/>
                <w:sz w:val="24"/>
                <w:szCs w:val="24"/>
              </w:rPr>
              <w:t xml:space="preserve">en la banda UHF </w:t>
            </w:r>
            <w:r>
              <w:rPr>
                <w:rFonts w:ascii="Times New Roman" w:hAnsi="Times New Roman" w:cs="Times New Roman"/>
                <w:sz w:val="24"/>
                <w:szCs w:val="24"/>
              </w:rPr>
              <w:t>que se instalarán dentro del túnel.</w:t>
            </w:r>
          </w:p>
          <w:p w:rsidR="002757A4" w:rsidRDefault="00EB332E" w:rsidP="00C6729D">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rPr>
              <w:t>Teniendo en consideración lo expuesto anteriormente, s</w:t>
            </w:r>
            <w:r w:rsidR="00C7201D">
              <w:rPr>
                <w:rFonts w:ascii="Times New Roman" w:hAnsi="Times New Roman" w:cs="Times New Roman"/>
                <w:sz w:val="24"/>
                <w:szCs w:val="24"/>
              </w:rPr>
              <w:t>e ha seleccionado el M</w:t>
            </w:r>
            <w:r w:rsidR="00F11394">
              <w:rPr>
                <w:rFonts w:ascii="Times New Roman" w:hAnsi="Times New Roman" w:cs="Times New Roman"/>
                <w:sz w:val="24"/>
                <w:szCs w:val="24"/>
              </w:rPr>
              <w:t>odelo de Trazado de Rayos</w:t>
            </w:r>
            <w:r w:rsidR="00773EE9">
              <w:rPr>
                <w:rFonts w:ascii="Times New Roman" w:hAnsi="Times New Roman" w:cs="Times New Roman"/>
                <w:sz w:val="24"/>
                <w:szCs w:val="24"/>
              </w:rPr>
              <w:t>,</w:t>
            </w:r>
            <w:r w:rsidR="00F11394">
              <w:rPr>
                <w:rFonts w:ascii="Times New Roman" w:hAnsi="Times New Roman" w:cs="Times New Roman"/>
                <w:sz w:val="24"/>
                <w:szCs w:val="24"/>
              </w:rPr>
              <w:t xml:space="preserve"> el cual </w:t>
            </w:r>
            <w:r w:rsidR="00773EE9">
              <w:rPr>
                <w:rFonts w:ascii="Times New Roman" w:hAnsi="Times New Roman" w:cs="Times New Roman"/>
                <w:sz w:val="24"/>
                <w:szCs w:val="24"/>
              </w:rPr>
              <w:t>está</w:t>
            </w:r>
            <w:r w:rsidR="00F11394">
              <w:rPr>
                <w:rFonts w:ascii="Times New Roman" w:hAnsi="Times New Roman" w:cs="Times New Roman"/>
                <w:sz w:val="24"/>
                <w:szCs w:val="24"/>
              </w:rPr>
              <w:t xml:space="preserve"> basado en los principios de la </w:t>
            </w:r>
            <w:r w:rsidR="00773EE9">
              <w:rPr>
                <w:rFonts w:ascii="Times New Roman" w:hAnsi="Times New Roman" w:cs="Times New Roman"/>
                <w:sz w:val="24"/>
                <w:szCs w:val="24"/>
              </w:rPr>
              <w:t>Óptica Geométrica</w:t>
            </w:r>
            <w:r w:rsidR="00211537">
              <w:rPr>
                <w:rFonts w:ascii="Times New Roman" w:hAnsi="Times New Roman" w:cs="Times New Roman"/>
                <w:sz w:val="24"/>
                <w:szCs w:val="24"/>
              </w:rPr>
              <w:t>.</w:t>
            </w:r>
            <w:r w:rsidR="00770CC6">
              <w:rPr>
                <w:rFonts w:ascii="Times New Roman" w:hAnsi="Times New Roman" w:cs="Times New Roman"/>
                <w:sz w:val="24"/>
                <w:szCs w:val="24"/>
              </w:rPr>
              <w:t xml:space="preserve"> </w:t>
            </w:r>
          </w:p>
          <w:p w:rsidR="00A603BC" w:rsidRPr="00DA05D6" w:rsidRDefault="00A603BC" w:rsidP="002D1312">
            <w:pPr>
              <w:tabs>
                <w:tab w:val="left" w:pos="9072"/>
              </w:tabs>
              <w:autoSpaceDE w:val="0"/>
              <w:autoSpaceDN w:val="0"/>
              <w:adjustRightInd w:val="0"/>
              <w:spacing w:after="0" w:line="240" w:lineRule="auto"/>
              <w:ind w:right="225"/>
              <w:jc w:val="both"/>
              <w:rPr>
                <w:rFonts w:ascii="Times New Roman" w:hAnsi="Times New Roman" w:cs="Times New Roman"/>
                <w:i/>
                <w:sz w:val="18"/>
                <w:szCs w:val="18"/>
              </w:rPr>
            </w:pPr>
          </w:p>
        </w:tc>
      </w:tr>
      <w:tr w:rsidR="00667954" w:rsidRPr="002D1312" w:rsidTr="0002504A">
        <w:trPr>
          <w:jc w:val="center"/>
        </w:trPr>
        <w:tc>
          <w:tcPr>
            <w:tcW w:w="9504" w:type="dxa"/>
            <w:gridSpan w:val="2"/>
          </w:tcPr>
          <w:p w:rsidR="00B3795A" w:rsidRPr="00A92CB5" w:rsidRDefault="00441501" w:rsidP="001C2D13">
            <w:pPr>
              <w:pStyle w:val="Prrafodelista"/>
              <w:numPr>
                <w:ilvl w:val="0"/>
                <w:numId w:val="27"/>
              </w:numPr>
              <w:tabs>
                <w:tab w:val="left" w:pos="9072"/>
              </w:tabs>
              <w:spacing w:after="0" w:line="276" w:lineRule="auto"/>
              <w:ind w:right="136"/>
              <w:rPr>
                <w:rFonts w:ascii="Times New Roman" w:hAnsi="Times New Roman" w:cs="Times New Roman"/>
                <w:b/>
                <w:sz w:val="24"/>
                <w:szCs w:val="24"/>
              </w:rPr>
            </w:pPr>
            <w:r w:rsidRPr="00667954">
              <w:rPr>
                <w:rFonts w:ascii="Times New Roman" w:hAnsi="Times New Roman" w:cs="Times New Roman"/>
                <w:b/>
                <w:sz w:val="24"/>
                <w:szCs w:val="24"/>
              </w:rPr>
              <w:lastRenderedPageBreak/>
              <w:t>Justificación</w:t>
            </w:r>
          </w:p>
          <w:p w:rsidR="001C2D13" w:rsidRDefault="009207D2" w:rsidP="001C2D13">
            <w:pPr>
              <w:tabs>
                <w:tab w:val="left" w:pos="9072"/>
              </w:tabs>
              <w:autoSpaceDE w:val="0"/>
              <w:autoSpaceDN w:val="0"/>
              <w:adjustRightInd w:val="0"/>
              <w:spacing w:after="0" w:line="276" w:lineRule="auto"/>
              <w:ind w:left="351" w:right="225"/>
              <w:jc w:val="both"/>
              <w:rPr>
                <w:rFonts w:ascii="Times New Roman" w:hAnsi="Times New Roman" w:cs="Times New Roman"/>
                <w:sz w:val="24"/>
                <w:szCs w:val="24"/>
              </w:rPr>
            </w:pPr>
            <w:r>
              <w:rPr>
                <w:rFonts w:ascii="Times New Roman" w:hAnsi="Times New Roman" w:cs="Times New Roman"/>
                <w:sz w:val="24"/>
                <w:szCs w:val="24"/>
              </w:rPr>
              <w:t>El presente trabajo de t</w:t>
            </w:r>
            <w:r w:rsidR="00755CCF" w:rsidRPr="00FC4CC3">
              <w:rPr>
                <w:rFonts w:ascii="Times New Roman" w:hAnsi="Times New Roman" w:cs="Times New Roman"/>
                <w:sz w:val="24"/>
                <w:szCs w:val="24"/>
              </w:rPr>
              <w:t xml:space="preserve">itulación se realiza </w:t>
            </w:r>
            <w:r>
              <w:rPr>
                <w:rFonts w:ascii="Times New Roman" w:hAnsi="Times New Roman" w:cs="Times New Roman"/>
                <w:sz w:val="24"/>
                <w:szCs w:val="24"/>
              </w:rPr>
              <w:t xml:space="preserve">para analizar las características de propagación y cobertura </w:t>
            </w:r>
            <w:r w:rsidR="007977F4" w:rsidRPr="00FC4CC3">
              <w:rPr>
                <w:rFonts w:ascii="Times New Roman" w:hAnsi="Times New Roman" w:cs="Times New Roman"/>
                <w:sz w:val="24"/>
                <w:szCs w:val="24"/>
              </w:rPr>
              <w:t xml:space="preserve">que </w:t>
            </w:r>
            <w:r>
              <w:rPr>
                <w:rFonts w:ascii="Times New Roman" w:hAnsi="Times New Roman" w:cs="Times New Roman"/>
                <w:sz w:val="24"/>
                <w:szCs w:val="24"/>
              </w:rPr>
              <w:t>se presentarían en</w:t>
            </w:r>
            <w:r w:rsidR="007977F4" w:rsidRPr="00FC4CC3">
              <w:rPr>
                <w:rFonts w:ascii="Times New Roman" w:hAnsi="Times New Roman" w:cs="Times New Roman"/>
                <w:sz w:val="24"/>
                <w:szCs w:val="24"/>
              </w:rPr>
              <w:t xml:space="preserve"> la </w:t>
            </w:r>
            <w:r w:rsidR="00B3795A" w:rsidRPr="00FC4CC3">
              <w:rPr>
                <w:rFonts w:ascii="Times New Roman" w:hAnsi="Times New Roman" w:cs="Times New Roman"/>
                <w:sz w:val="24"/>
                <w:szCs w:val="24"/>
              </w:rPr>
              <w:t xml:space="preserve">  </w:t>
            </w:r>
            <w:r w:rsidR="007977F4" w:rsidRPr="00FC4CC3">
              <w:rPr>
                <w:rFonts w:ascii="Times New Roman" w:hAnsi="Times New Roman" w:cs="Times New Roman"/>
                <w:sz w:val="24"/>
                <w:szCs w:val="24"/>
              </w:rPr>
              <w:t>implementación de un sistema distribuido de antenas</w:t>
            </w:r>
            <w:r w:rsidR="00F45445" w:rsidRPr="00FC4CC3">
              <w:rPr>
                <w:rFonts w:ascii="Times New Roman" w:hAnsi="Times New Roman" w:cs="Times New Roman"/>
                <w:sz w:val="24"/>
                <w:szCs w:val="24"/>
              </w:rPr>
              <w:t xml:space="preserve"> (DAS)</w:t>
            </w:r>
            <w:r w:rsidR="007977F4" w:rsidRPr="00FC4CC3">
              <w:rPr>
                <w:rFonts w:ascii="Times New Roman" w:hAnsi="Times New Roman" w:cs="Times New Roman"/>
                <w:sz w:val="24"/>
                <w:szCs w:val="24"/>
              </w:rPr>
              <w:t xml:space="preserve"> en el interior del </w:t>
            </w:r>
            <w:r w:rsidR="00F45445" w:rsidRPr="00FC4CC3">
              <w:rPr>
                <w:rFonts w:ascii="Times New Roman" w:hAnsi="Times New Roman" w:cs="Times New Roman"/>
                <w:sz w:val="24"/>
                <w:szCs w:val="24"/>
              </w:rPr>
              <w:t>túnel</w:t>
            </w:r>
            <w:r w:rsidR="007977F4" w:rsidRPr="00FC4CC3">
              <w:rPr>
                <w:rFonts w:ascii="Times New Roman" w:hAnsi="Times New Roman" w:cs="Times New Roman"/>
                <w:sz w:val="24"/>
                <w:szCs w:val="24"/>
              </w:rPr>
              <w:t xml:space="preserve"> para brindar </w:t>
            </w:r>
            <w:r w:rsidR="00F45445" w:rsidRPr="00FC4CC3">
              <w:rPr>
                <w:rFonts w:ascii="Times New Roman" w:hAnsi="Times New Roman" w:cs="Times New Roman"/>
                <w:sz w:val="24"/>
                <w:szCs w:val="24"/>
              </w:rPr>
              <w:t xml:space="preserve"> </w:t>
            </w:r>
            <w:r w:rsidR="00D85C89">
              <w:rPr>
                <w:rFonts w:ascii="Times New Roman" w:hAnsi="Times New Roman" w:cs="Times New Roman"/>
                <w:sz w:val="24"/>
                <w:szCs w:val="24"/>
              </w:rPr>
              <w:t>los servicios de comunicación</w:t>
            </w:r>
            <w:r w:rsidR="007977F4" w:rsidRPr="00FC4CC3">
              <w:rPr>
                <w:rFonts w:ascii="Times New Roman" w:hAnsi="Times New Roman" w:cs="Times New Roman"/>
                <w:sz w:val="24"/>
                <w:szCs w:val="24"/>
              </w:rPr>
              <w:t xml:space="preserve"> </w:t>
            </w:r>
            <w:r>
              <w:rPr>
                <w:rFonts w:ascii="Times New Roman" w:hAnsi="Times New Roman" w:cs="Times New Roman"/>
                <w:sz w:val="24"/>
                <w:szCs w:val="24"/>
              </w:rPr>
              <w:t xml:space="preserve">en la banda UHF </w:t>
            </w:r>
            <w:r w:rsidR="007977F4" w:rsidRPr="00FC4CC3">
              <w:rPr>
                <w:rFonts w:ascii="Times New Roman" w:hAnsi="Times New Roman" w:cs="Times New Roman"/>
                <w:sz w:val="24"/>
                <w:szCs w:val="24"/>
              </w:rPr>
              <w:t>a los usuari</w:t>
            </w:r>
            <w:r w:rsidR="000C2F9E">
              <w:rPr>
                <w:rFonts w:ascii="Times New Roman" w:hAnsi="Times New Roman" w:cs="Times New Roman"/>
                <w:sz w:val="24"/>
                <w:szCs w:val="24"/>
              </w:rPr>
              <w:t>os que viaja</w:t>
            </w:r>
            <w:r w:rsidR="00D85C89">
              <w:rPr>
                <w:rFonts w:ascii="Times New Roman" w:hAnsi="Times New Roman" w:cs="Times New Roman"/>
                <w:sz w:val="24"/>
                <w:szCs w:val="24"/>
              </w:rPr>
              <w:t>rá</w:t>
            </w:r>
            <w:r>
              <w:rPr>
                <w:rFonts w:ascii="Times New Roman" w:hAnsi="Times New Roman" w:cs="Times New Roman"/>
                <w:sz w:val="24"/>
                <w:szCs w:val="24"/>
              </w:rPr>
              <w:t>n en los trenes</w:t>
            </w:r>
            <w:r w:rsidR="00F45445" w:rsidRPr="00FC4CC3">
              <w:rPr>
                <w:rFonts w:ascii="Times New Roman" w:hAnsi="Times New Roman" w:cs="Times New Roman"/>
                <w:sz w:val="24"/>
                <w:szCs w:val="24"/>
              </w:rPr>
              <w:t xml:space="preserve"> del sistema Metro de Quito.</w:t>
            </w:r>
            <w:r w:rsidR="00585E0F" w:rsidRPr="00FC4CC3">
              <w:rPr>
                <w:rFonts w:ascii="Times New Roman" w:hAnsi="Times New Roman" w:cs="Times New Roman"/>
                <w:sz w:val="24"/>
                <w:szCs w:val="24"/>
              </w:rPr>
              <w:t xml:space="preserve"> </w:t>
            </w:r>
            <w:r w:rsidR="00F35EDC" w:rsidRPr="00FC4CC3">
              <w:rPr>
                <w:rFonts w:ascii="Times New Roman" w:hAnsi="Times New Roman" w:cs="Times New Roman"/>
                <w:sz w:val="24"/>
                <w:szCs w:val="24"/>
              </w:rPr>
              <w:t>Desde un punto de vista general, la simulación se realiza para efectuar un</w:t>
            </w:r>
            <w:r w:rsidR="00585E0F" w:rsidRPr="00FC4CC3">
              <w:rPr>
                <w:rFonts w:ascii="Times New Roman" w:hAnsi="Times New Roman" w:cs="Times New Roman"/>
                <w:sz w:val="24"/>
                <w:szCs w:val="24"/>
              </w:rPr>
              <w:t xml:space="preserve"> </w:t>
            </w:r>
            <w:r w:rsidR="00260BDB" w:rsidRPr="00FC4CC3">
              <w:rPr>
                <w:rFonts w:ascii="Times New Roman" w:hAnsi="Times New Roman" w:cs="Times New Roman"/>
                <w:sz w:val="24"/>
                <w:szCs w:val="24"/>
              </w:rPr>
              <w:t>análisis de la recepción de señales de radio en el interior de un tren que viaja a una</w:t>
            </w:r>
            <w:r w:rsidR="002745B3" w:rsidRPr="00FC4CC3">
              <w:rPr>
                <w:rFonts w:ascii="Times New Roman" w:hAnsi="Times New Roman" w:cs="Times New Roman"/>
                <w:sz w:val="24"/>
                <w:szCs w:val="24"/>
              </w:rPr>
              <w:t xml:space="preserve"> alta</w:t>
            </w:r>
            <w:r w:rsidR="00260BDB" w:rsidRPr="00FC4CC3">
              <w:rPr>
                <w:rFonts w:ascii="Times New Roman" w:hAnsi="Times New Roman" w:cs="Times New Roman"/>
                <w:sz w:val="24"/>
                <w:szCs w:val="24"/>
              </w:rPr>
              <w:t xml:space="preserve"> velocidad a lo largo de un </w:t>
            </w:r>
            <w:r w:rsidR="00601C77" w:rsidRPr="00FC4CC3">
              <w:rPr>
                <w:rFonts w:ascii="Times New Roman" w:hAnsi="Times New Roman" w:cs="Times New Roman"/>
                <w:sz w:val="24"/>
                <w:szCs w:val="24"/>
              </w:rPr>
              <w:t>túnel</w:t>
            </w:r>
            <w:r w:rsidR="00260BDB" w:rsidRPr="00FC4CC3">
              <w:rPr>
                <w:rFonts w:ascii="Times New Roman" w:hAnsi="Times New Roman" w:cs="Times New Roman"/>
                <w:sz w:val="24"/>
                <w:szCs w:val="24"/>
              </w:rPr>
              <w:t xml:space="preserve"> </w:t>
            </w:r>
            <w:r w:rsidR="00601C77" w:rsidRPr="00FC4CC3">
              <w:rPr>
                <w:rFonts w:ascii="Times New Roman" w:hAnsi="Times New Roman" w:cs="Times New Roman"/>
                <w:sz w:val="24"/>
                <w:szCs w:val="24"/>
              </w:rPr>
              <w:t>subterráneo</w:t>
            </w:r>
            <w:r w:rsidR="00F35EDC" w:rsidRPr="00FC4CC3">
              <w:rPr>
                <w:rFonts w:ascii="Times New Roman" w:hAnsi="Times New Roman" w:cs="Times New Roman"/>
                <w:sz w:val="24"/>
                <w:szCs w:val="24"/>
              </w:rPr>
              <w:t>, lo cual</w:t>
            </w:r>
            <w:r w:rsidR="00260BDB" w:rsidRPr="00FC4CC3">
              <w:rPr>
                <w:rFonts w:ascii="Times New Roman" w:hAnsi="Times New Roman" w:cs="Times New Roman"/>
                <w:sz w:val="24"/>
                <w:szCs w:val="24"/>
              </w:rPr>
              <w:t xml:space="preserve"> representa un estudio novedoso</w:t>
            </w:r>
            <w:r w:rsidR="00F35EDC" w:rsidRPr="00FC4CC3">
              <w:rPr>
                <w:rFonts w:ascii="Times New Roman" w:hAnsi="Times New Roman" w:cs="Times New Roman"/>
                <w:sz w:val="24"/>
                <w:szCs w:val="24"/>
              </w:rPr>
              <w:t xml:space="preserve"> en nuestro entorno. Se prevé que los resultados </w:t>
            </w:r>
            <w:r w:rsidR="00F35EDC">
              <w:rPr>
                <w:rFonts w:ascii="Times New Roman" w:hAnsi="Times New Roman" w:cs="Times New Roman"/>
                <w:sz w:val="24"/>
                <w:szCs w:val="24"/>
              </w:rPr>
              <w:t>generados</w:t>
            </w:r>
            <w:r w:rsidR="00260BDB">
              <w:rPr>
                <w:rFonts w:ascii="Times New Roman" w:hAnsi="Times New Roman" w:cs="Times New Roman"/>
                <w:sz w:val="24"/>
                <w:szCs w:val="24"/>
              </w:rPr>
              <w:t xml:space="preserve"> </w:t>
            </w:r>
            <w:r w:rsidR="00F35EDC">
              <w:rPr>
                <w:rFonts w:ascii="Times New Roman" w:hAnsi="Times New Roman" w:cs="Times New Roman"/>
                <w:sz w:val="24"/>
                <w:szCs w:val="24"/>
              </w:rPr>
              <w:t xml:space="preserve">sirvan como </w:t>
            </w:r>
            <w:r w:rsidR="00B3795A">
              <w:rPr>
                <w:rFonts w:ascii="Times New Roman" w:hAnsi="Times New Roman" w:cs="Times New Roman"/>
                <w:sz w:val="24"/>
                <w:szCs w:val="24"/>
              </w:rPr>
              <w:t xml:space="preserve">referencia para </w:t>
            </w:r>
            <w:r w:rsidR="00260BDB">
              <w:rPr>
                <w:rFonts w:ascii="Times New Roman" w:hAnsi="Times New Roman" w:cs="Times New Roman"/>
                <w:sz w:val="24"/>
                <w:szCs w:val="24"/>
              </w:rPr>
              <w:t xml:space="preserve">posteriores estudios y mediciones. </w:t>
            </w:r>
          </w:p>
          <w:p w:rsidR="00C6776D" w:rsidRPr="00CF34BF" w:rsidRDefault="00C6776D" w:rsidP="001C2D13">
            <w:pPr>
              <w:tabs>
                <w:tab w:val="num" w:pos="720"/>
                <w:tab w:val="left" w:pos="9072"/>
              </w:tabs>
              <w:spacing w:after="0" w:line="276" w:lineRule="auto"/>
              <w:ind w:left="360" w:right="74"/>
              <w:jc w:val="both"/>
              <w:rPr>
                <w:rFonts w:ascii="Times New Roman" w:eastAsia="Times New Roman" w:hAnsi="Times New Roman" w:cs="Times New Roman"/>
                <w:b/>
                <w:bCs/>
                <w:i/>
                <w:sz w:val="24"/>
                <w:szCs w:val="24"/>
                <w:lang w:val="es-ES"/>
              </w:rPr>
            </w:pPr>
            <w:r w:rsidRPr="00CF34BF">
              <w:rPr>
                <w:rFonts w:ascii="Times New Roman" w:eastAsia="Times New Roman" w:hAnsi="Times New Roman" w:cs="Times New Roman"/>
                <w:b/>
                <w:bCs/>
                <w:i/>
                <w:sz w:val="24"/>
                <w:szCs w:val="24"/>
                <w:lang w:val="es-ES"/>
              </w:rPr>
              <w:t>3.</w:t>
            </w:r>
            <w:r w:rsidR="0011061A" w:rsidRPr="00CF34BF">
              <w:rPr>
                <w:rFonts w:ascii="Times New Roman" w:eastAsia="Times New Roman" w:hAnsi="Times New Roman" w:cs="Times New Roman"/>
                <w:b/>
                <w:bCs/>
                <w:i/>
                <w:sz w:val="24"/>
                <w:szCs w:val="24"/>
                <w:lang w:val="es-ES"/>
              </w:rPr>
              <w:t>1</w:t>
            </w:r>
            <w:r w:rsidRPr="00CF34BF">
              <w:rPr>
                <w:rFonts w:ascii="Times New Roman" w:eastAsia="Times New Roman" w:hAnsi="Times New Roman" w:cs="Times New Roman"/>
                <w:b/>
                <w:bCs/>
                <w:i/>
                <w:sz w:val="24"/>
                <w:szCs w:val="24"/>
                <w:lang w:val="es-ES"/>
              </w:rPr>
              <w:t xml:space="preserve">  Justificación práctica  </w:t>
            </w:r>
          </w:p>
          <w:p w:rsidR="001560DA" w:rsidRPr="00FC4CC3" w:rsidRDefault="001560DA" w:rsidP="001C2D13">
            <w:pPr>
              <w:tabs>
                <w:tab w:val="num" w:pos="720"/>
                <w:tab w:val="left" w:pos="9072"/>
              </w:tabs>
              <w:spacing w:after="0" w:line="276" w:lineRule="auto"/>
              <w:ind w:left="360" w:right="225"/>
              <w:jc w:val="both"/>
              <w:rPr>
                <w:rFonts w:ascii="Times New Roman" w:hAnsi="Times New Roman" w:cs="Times New Roman"/>
                <w:sz w:val="24"/>
                <w:szCs w:val="24"/>
                <w:lang w:val="es-ES"/>
              </w:rPr>
            </w:pPr>
            <w:r>
              <w:rPr>
                <w:rFonts w:ascii="Times New Roman" w:hAnsi="Times New Roman" w:cs="Times New Roman"/>
                <w:sz w:val="24"/>
                <w:szCs w:val="24"/>
                <w:lang w:val="es-ES"/>
              </w:rPr>
              <w:t>El Metro de Quito es un proyecto que está previsto inaugurarse en diciembre del 2019, el sistema de comunicación que será i</w:t>
            </w:r>
            <w:r w:rsidR="003B77CC">
              <w:rPr>
                <w:rFonts w:ascii="Times New Roman" w:hAnsi="Times New Roman" w:cs="Times New Roman"/>
                <w:sz w:val="24"/>
                <w:szCs w:val="24"/>
                <w:lang w:val="es-ES"/>
              </w:rPr>
              <w:t>mplementado en el interior del</w:t>
            </w:r>
            <w:r>
              <w:rPr>
                <w:rFonts w:ascii="Times New Roman" w:hAnsi="Times New Roman" w:cs="Times New Roman"/>
                <w:sz w:val="24"/>
                <w:szCs w:val="24"/>
                <w:lang w:val="es-ES"/>
              </w:rPr>
              <w:t xml:space="preserve"> túnel aún no está definido, y por ello, es importante realizar el mayor número de estudios e investigaciones que </w:t>
            </w:r>
            <w:r w:rsidRPr="00FC4CC3">
              <w:rPr>
                <w:rFonts w:ascii="Times New Roman" w:hAnsi="Times New Roman" w:cs="Times New Roman"/>
                <w:sz w:val="24"/>
                <w:szCs w:val="24"/>
                <w:lang w:val="es-ES"/>
              </w:rPr>
              <w:t>contribuyan en la selección de la tecnología que satisfaga los requerimientos de movilidad y conectividad.</w:t>
            </w:r>
          </w:p>
          <w:p w:rsidR="003B77CC" w:rsidRPr="00FC4CC3" w:rsidRDefault="009207D2" w:rsidP="001C2D13">
            <w:pPr>
              <w:tabs>
                <w:tab w:val="num" w:pos="720"/>
                <w:tab w:val="left" w:pos="9072"/>
              </w:tabs>
              <w:spacing w:after="0" w:line="276" w:lineRule="auto"/>
              <w:ind w:left="360" w:right="225"/>
              <w:jc w:val="both"/>
              <w:rPr>
                <w:rFonts w:ascii="Times New Roman" w:hAnsi="Times New Roman" w:cs="Times New Roman"/>
                <w:sz w:val="24"/>
                <w:szCs w:val="24"/>
                <w:lang w:val="es-ES"/>
              </w:rPr>
            </w:pPr>
            <w:r>
              <w:rPr>
                <w:rFonts w:ascii="Times New Roman" w:hAnsi="Times New Roman" w:cs="Times New Roman"/>
                <w:sz w:val="24"/>
                <w:szCs w:val="24"/>
                <w:lang w:val="es-ES"/>
              </w:rPr>
              <w:t>Como parte de l</w:t>
            </w:r>
            <w:r w:rsidR="001560DA" w:rsidRPr="00FC4CC3">
              <w:rPr>
                <w:rFonts w:ascii="Times New Roman" w:hAnsi="Times New Roman" w:cs="Times New Roman"/>
                <w:sz w:val="24"/>
                <w:szCs w:val="24"/>
                <w:lang w:val="es-ES"/>
              </w:rPr>
              <w:t>os result</w:t>
            </w:r>
            <w:r>
              <w:rPr>
                <w:rFonts w:ascii="Times New Roman" w:hAnsi="Times New Roman" w:cs="Times New Roman"/>
                <w:sz w:val="24"/>
                <w:szCs w:val="24"/>
                <w:lang w:val="es-ES"/>
              </w:rPr>
              <w:t>ados que se pretenden obtener de la simulación se encuentran</w:t>
            </w:r>
            <w:r w:rsidR="006A2706">
              <w:rPr>
                <w:rFonts w:ascii="Times New Roman" w:hAnsi="Times New Roman" w:cs="Times New Roman"/>
                <w:sz w:val="24"/>
                <w:szCs w:val="24"/>
                <w:lang w:val="es-ES"/>
              </w:rPr>
              <w:t>:</w:t>
            </w:r>
            <w:r w:rsidR="001560DA" w:rsidRPr="00FC4CC3">
              <w:rPr>
                <w:rFonts w:ascii="Times New Roman" w:hAnsi="Times New Roman" w:cs="Times New Roman"/>
                <w:sz w:val="24"/>
                <w:szCs w:val="24"/>
                <w:lang w:val="es-ES"/>
              </w:rPr>
              <w:t xml:space="preserve"> </w:t>
            </w:r>
            <w:r w:rsidR="00E22321">
              <w:rPr>
                <w:rFonts w:ascii="Times New Roman" w:hAnsi="Times New Roman" w:cs="Times New Roman"/>
                <w:sz w:val="24"/>
                <w:szCs w:val="24"/>
                <w:lang w:val="es-ES"/>
              </w:rPr>
              <w:t xml:space="preserve">la cobertura del sistema de comunicación y </w:t>
            </w:r>
            <w:r w:rsidR="006A2706">
              <w:rPr>
                <w:rFonts w:ascii="Times New Roman" w:hAnsi="Times New Roman" w:cs="Times New Roman"/>
                <w:sz w:val="24"/>
                <w:szCs w:val="24"/>
                <w:lang w:val="es-ES"/>
              </w:rPr>
              <w:t>el perfil de retardo de potencia (</w:t>
            </w:r>
            <w:proofErr w:type="spellStart"/>
            <w:r w:rsidR="006A2706">
              <w:rPr>
                <w:rFonts w:ascii="Times New Roman" w:hAnsi="Times New Roman" w:cs="Times New Roman"/>
                <w:sz w:val="24"/>
                <w:szCs w:val="24"/>
                <w:lang w:val="es-ES"/>
              </w:rPr>
              <w:t>Power</w:t>
            </w:r>
            <w:proofErr w:type="spellEnd"/>
            <w:r w:rsidR="006A2706">
              <w:rPr>
                <w:rFonts w:ascii="Times New Roman" w:hAnsi="Times New Roman" w:cs="Times New Roman"/>
                <w:sz w:val="24"/>
                <w:szCs w:val="24"/>
                <w:lang w:val="es-ES"/>
              </w:rPr>
              <w:t xml:space="preserve"> </w:t>
            </w:r>
            <w:proofErr w:type="spellStart"/>
            <w:r w:rsidR="006A2706">
              <w:rPr>
                <w:rFonts w:ascii="Times New Roman" w:hAnsi="Times New Roman" w:cs="Times New Roman"/>
                <w:sz w:val="24"/>
                <w:szCs w:val="24"/>
                <w:lang w:val="es-ES"/>
              </w:rPr>
              <w:t>Delay</w:t>
            </w:r>
            <w:proofErr w:type="spellEnd"/>
            <w:r w:rsidR="006A2706">
              <w:rPr>
                <w:rFonts w:ascii="Times New Roman" w:hAnsi="Times New Roman" w:cs="Times New Roman"/>
                <w:sz w:val="24"/>
                <w:szCs w:val="24"/>
                <w:lang w:val="es-ES"/>
              </w:rPr>
              <w:t xml:space="preserve"> </w:t>
            </w:r>
            <w:proofErr w:type="spellStart"/>
            <w:r w:rsidR="006A2706">
              <w:rPr>
                <w:rFonts w:ascii="Times New Roman" w:hAnsi="Times New Roman" w:cs="Times New Roman"/>
                <w:sz w:val="24"/>
                <w:szCs w:val="24"/>
                <w:lang w:val="es-ES"/>
              </w:rPr>
              <w:lastRenderedPageBreak/>
              <w:t>Profile</w:t>
            </w:r>
            <w:proofErr w:type="spellEnd"/>
            <w:r w:rsidR="006A2706">
              <w:rPr>
                <w:rFonts w:ascii="Times New Roman" w:hAnsi="Times New Roman" w:cs="Times New Roman"/>
                <w:sz w:val="24"/>
                <w:szCs w:val="24"/>
                <w:lang w:val="es-ES"/>
              </w:rPr>
              <w:t xml:space="preserve"> PDP)</w:t>
            </w:r>
            <w:r w:rsidR="001560DA" w:rsidRPr="00FC4CC3">
              <w:rPr>
                <w:rFonts w:ascii="Times New Roman" w:hAnsi="Times New Roman" w:cs="Times New Roman"/>
                <w:sz w:val="24"/>
                <w:szCs w:val="24"/>
                <w:lang w:val="es-ES"/>
              </w:rPr>
              <w:t xml:space="preserve"> considerando las reflexiones en el interior del túnel y </w:t>
            </w:r>
            <w:r w:rsidR="00E22321">
              <w:rPr>
                <w:rFonts w:ascii="Times New Roman" w:hAnsi="Times New Roman" w:cs="Times New Roman"/>
                <w:sz w:val="24"/>
                <w:szCs w:val="24"/>
                <w:lang w:val="es-ES"/>
              </w:rPr>
              <w:t xml:space="preserve">la estimación de </w:t>
            </w:r>
            <w:r w:rsidR="004F3BA9">
              <w:rPr>
                <w:rFonts w:ascii="Times New Roman" w:hAnsi="Times New Roman" w:cs="Times New Roman"/>
                <w:sz w:val="24"/>
                <w:szCs w:val="24"/>
                <w:lang w:val="es-ES"/>
              </w:rPr>
              <w:t xml:space="preserve"> </w:t>
            </w:r>
            <w:r w:rsidR="00E22321">
              <w:rPr>
                <w:rFonts w:ascii="Times New Roman" w:hAnsi="Times New Roman" w:cs="Times New Roman"/>
                <w:sz w:val="24"/>
                <w:szCs w:val="24"/>
                <w:lang w:val="es-ES"/>
              </w:rPr>
              <w:t xml:space="preserve">las </w:t>
            </w:r>
            <w:r w:rsidR="004F3BA9">
              <w:rPr>
                <w:rFonts w:ascii="Times New Roman" w:hAnsi="Times New Roman" w:cs="Times New Roman"/>
                <w:sz w:val="24"/>
                <w:szCs w:val="24"/>
                <w:lang w:val="es-ES"/>
              </w:rPr>
              <w:t>variaciones</w:t>
            </w:r>
            <w:r w:rsidR="00E22321">
              <w:rPr>
                <w:rFonts w:ascii="Times New Roman" w:hAnsi="Times New Roman" w:cs="Times New Roman"/>
                <w:sz w:val="24"/>
                <w:szCs w:val="24"/>
                <w:lang w:val="es-ES"/>
              </w:rPr>
              <w:t xml:space="preserve"> de potencia</w:t>
            </w:r>
            <w:r w:rsidR="004F3BA9">
              <w:rPr>
                <w:rFonts w:ascii="Times New Roman" w:hAnsi="Times New Roman" w:cs="Times New Roman"/>
                <w:sz w:val="24"/>
                <w:szCs w:val="24"/>
                <w:lang w:val="es-ES"/>
              </w:rPr>
              <w:t xml:space="preserve"> provocadas </w:t>
            </w:r>
            <w:r w:rsidR="00E22321">
              <w:rPr>
                <w:rFonts w:ascii="Times New Roman" w:hAnsi="Times New Roman" w:cs="Times New Roman"/>
                <w:sz w:val="24"/>
                <w:szCs w:val="24"/>
                <w:lang w:val="es-ES"/>
              </w:rPr>
              <w:t>por la velocidad del tren. Estos resultado</w:t>
            </w:r>
            <w:r w:rsidR="001560DA" w:rsidRPr="00FC4CC3">
              <w:rPr>
                <w:rFonts w:ascii="Times New Roman" w:hAnsi="Times New Roman" w:cs="Times New Roman"/>
                <w:sz w:val="24"/>
                <w:szCs w:val="24"/>
                <w:lang w:val="es-ES"/>
              </w:rPr>
              <w:t xml:space="preserve"> </w:t>
            </w:r>
            <w:r w:rsidR="002D1312">
              <w:rPr>
                <w:rFonts w:ascii="Times New Roman" w:hAnsi="Times New Roman" w:cs="Times New Roman"/>
                <w:sz w:val="24"/>
                <w:szCs w:val="24"/>
                <w:lang w:val="es-ES"/>
              </w:rPr>
              <w:t xml:space="preserve">permiten </w:t>
            </w:r>
            <w:r w:rsidR="006A2706">
              <w:rPr>
                <w:rFonts w:ascii="Times New Roman" w:hAnsi="Times New Roman" w:cs="Times New Roman"/>
                <w:sz w:val="24"/>
                <w:szCs w:val="24"/>
                <w:lang w:val="es-ES"/>
              </w:rPr>
              <w:t xml:space="preserve">definir </w:t>
            </w:r>
            <w:r w:rsidR="002D1312">
              <w:rPr>
                <w:rFonts w:ascii="Times New Roman" w:hAnsi="Times New Roman" w:cs="Times New Roman"/>
                <w:sz w:val="24"/>
                <w:szCs w:val="24"/>
                <w:lang w:val="es-ES"/>
              </w:rPr>
              <w:t xml:space="preserve">las características de funcionamiento de </w:t>
            </w:r>
            <w:r w:rsidR="004F3BA9">
              <w:rPr>
                <w:rFonts w:ascii="Times New Roman" w:hAnsi="Times New Roman" w:cs="Times New Roman"/>
                <w:sz w:val="24"/>
                <w:szCs w:val="24"/>
                <w:lang w:val="es-ES"/>
              </w:rPr>
              <w:t>una</w:t>
            </w:r>
            <w:r w:rsidR="002D1312">
              <w:rPr>
                <w:rFonts w:ascii="Times New Roman" w:hAnsi="Times New Roman" w:cs="Times New Roman"/>
                <w:sz w:val="24"/>
                <w:szCs w:val="24"/>
                <w:lang w:val="es-ES"/>
              </w:rPr>
              <w:t xml:space="preserve"> solución DAS.</w:t>
            </w:r>
          </w:p>
          <w:p w:rsidR="001C2D13" w:rsidRDefault="000C2F9E" w:rsidP="001C2D13">
            <w:pPr>
              <w:tabs>
                <w:tab w:val="num" w:pos="720"/>
                <w:tab w:val="left" w:pos="9072"/>
              </w:tabs>
              <w:spacing w:after="0" w:line="276" w:lineRule="auto"/>
              <w:ind w:left="360" w:right="22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presente trabajo involucra </w:t>
            </w:r>
            <w:r w:rsidR="008546FC" w:rsidRPr="00FC4CC3">
              <w:rPr>
                <w:rFonts w:ascii="Times New Roman" w:hAnsi="Times New Roman" w:cs="Times New Roman"/>
                <w:sz w:val="24"/>
                <w:szCs w:val="24"/>
                <w:lang w:val="es-ES"/>
              </w:rPr>
              <w:t xml:space="preserve">expresiones matemáticas, mecanismos y algoritmos </w:t>
            </w:r>
            <w:r>
              <w:rPr>
                <w:rFonts w:ascii="Times New Roman" w:hAnsi="Times New Roman" w:cs="Times New Roman"/>
                <w:sz w:val="24"/>
                <w:szCs w:val="24"/>
                <w:lang w:val="es-ES"/>
              </w:rPr>
              <w:t xml:space="preserve">relacionados con </w:t>
            </w:r>
            <w:r w:rsidR="008546FC" w:rsidRPr="00FC4CC3">
              <w:rPr>
                <w:rFonts w:ascii="Times New Roman" w:hAnsi="Times New Roman" w:cs="Times New Roman"/>
                <w:sz w:val="24"/>
                <w:szCs w:val="24"/>
                <w:lang w:val="es-ES"/>
              </w:rPr>
              <w:t xml:space="preserve">el modelo de propagación </w:t>
            </w:r>
            <w:proofErr w:type="spellStart"/>
            <w:r w:rsidR="008546FC" w:rsidRPr="00FC4CC3">
              <w:rPr>
                <w:rFonts w:ascii="Times New Roman" w:hAnsi="Times New Roman" w:cs="Times New Roman"/>
                <w:sz w:val="24"/>
                <w:szCs w:val="24"/>
                <w:lang w:val="es-ES"/>
              </w:rPr>
              <w:t>Ray</w:t>
            </w:r>
            <w:proofErr w:type="spellEnd"/>
            <w:r w:rsidR="008546FC" w:rsidRPr="00FC4CC3">
              <w:rPr>
                <w:rFonts w:ascii="Times New Roman" w:hAnsi="Times New Roman" w:cs="Times New Roman"/>
                <w:sz w:val="24"/>
                <w:szCs w:val="24"/>
                <w:lang w:val="es-ES"/>
              </w:rPr>
              <w:t xml:space="preserve"> </w:t>
            </w:r>
            <w:proofErr w:type="spellStart"/>
            <w:r w:rsidR="008546FC" w:rsidRPr="00FC4CC3">
              <w:rPr>
                <w:rFonts w:ascii="Times New Roman" w:hAnsi="Times New Roman" w:cs="Times New Roman"/>
                <w:sz w:val="24"/>
                <w:szCs w:val="24"/>
                <w:lang w:val="es-ES"/>
              </w:rPr>
              <w:t>Tracing</w:t>
            </w:r>
            <w:proofErr w:type="spellEnd"/>
            <w:r w:rsidR="008546FC" w:rsidRPr="00FC4CC3">
              <w:rPr>
                <w:rFonts w:ascii="Times New Roman" w:hAnsi="Times New Roman" w:cs="Times New Roman"/>
                <w:sz w:val="24"/>
                <w:szCs w:val="24"/>
                <w:lang w:val="es-ES"/>
              </w:rPr>
              <w:t>, la Óptica Geométrica y el efecto</w:t>
            </w:r>
            <w:r w:rsidR="008D14F1">
              <w:rPr>
                <w:rFonts w:ascii="Times New Roman" w:hAnsi="Times New Roman" w:cs="Times New Roman"/>
                <w:sz w:val="24"/>
                <w:szCs w:val="24"/>
                <w:lang w:val="es-ES"/>
              </w:rPr>
              <w:t xml:space="preserve"> </w:t>
            </w:r>
            <w:proofErr w:type="spellStart"/>
            <w:r w:rsidR="008D14F1">
              <w:rPr>
                <w:rFonts w:ascii="Times New Roman" w:hAnsi="Times New Roman" w:cs="Times New Roman"/>
                <w:sz w:val="24"/>
                <w:szCs w:val="24"/>
                <w:lang w:val="es-ES"/>
              </w:rPr>
              <w:t>Doppler</w:t>
            </w:r>
            <w:proofErr w:type="spellEnd"/>
            <w:r w:rsidR="008D14F1">
              <w:rPr>
                <w:rFonts w:ascii="Times New Roman" w:hAnsi="Times New Roman" w:cs="Times New Roman"/>
                <w:sz w:val="24"/>
                <w:szCs w:val="24"/>
                <w:lang w:val="es-ES"/>
              </w:rPr>
              <w:t xml:space="preserve">,  </w:t>
            </w:r>
            <w:r w:rsidR="004F3BA9">
              <w:rPr>
                <w:rFonts w:ascii="Times New Roman" w:hAnsi="Times New Roman" w:cs="Times New Roman"/>
                <w:sz w:val="24"/>
                <w:szCs w:val="24"/>
                <w:lang w:val="es-ES"/>
              </w:rPr>
              <w:t>constituirá</w:t>
            </w:r>
            <w:r w:rsidR="008D14F1">
              <w:rPr>
                <w:rFonts w:ascii="Times New Roman" w:hAnsi="Times New Roman" w:cs="Times New Roman"/>
                <w:sz w:val="24"/>
                <w:szCs w:val="24"/>
                <w:lang w:val="es-ES"/>
              </w:rPr>
              <w:t xml:space="preserve"> </w:t>
            </w:r>
            <w:r w:rsidR="00CA7145" w:rsidRPr="00FC4CC3">
              <w:rPr>
                <w:rFonts w:ascii="Times New Roman" w:hAnsi="Times New Roman" w:cs="Times New Roman"/>
                <w:sz w:val="24"/>
                <w:szCs w:val="24"/>
                <w:lang w:val="es-ES"/>
              </w:rPr>
              <w:t>un documento sujeto a análisis y discusión por parte de</w:t>
            </w:r>
            <w:r w:rsidR="008546FC" w:rsidRPr="00FC4CC3">
              <w:rPr>
                <w:rFonts w:ascii="Times New Roman" w:hAnsi="Times New Roman" w:cs="Times New Roman"/>
                <w:sz w:val="24"/>
                <w:szCs w:val="24"/>
                <w:lang w:val="es-ES"/>
              </w:rPr>
              <w:t xml:space="preserve"> </w:t>
            </w:r>
            <w:r w:rsidR="00CA7145" w:rsidRPr="00FC4CC3">
              <w:rPr>
                <w:rFonts w:ascii="Times New Roman" w:hAnsi="Times New Roman" w:cs="Times New Roman"/>
                <w:sz w:val="24"/>
                <w:szCs w:val="24"/>
                <w:lang w:val="es-ES"/>
              </w:rPr>
              <w:t>las y los</w:t>
            </w:r>
            <w:r w:rsidR="008546FC" w:rsidRPr="00FC4CC3">
              <w:rPr>
                <w:rFonts w:ascii="Times New Roman" w:hAnsi="Times New Roman" w:cs="Times New Roman"/>
                <w:sz w:val="24"/>
                <w:szCs w:val="24"/>
                <w:lang w:val="es-ES"/>
              </w:rPr>
              <w:t xml:space="preserve"> estudiantes de l</w:t>
            </w:r>
            <w:r>
              <w:rPr>
                <w:rFonts w:ascii="Times New Roman" w:hAnsi="Times New Roman" w:cs="Times New Roman"/>
                <w:sz w:val="24"/>
                <w:szCs w:val="24"/>
                <w:lang w:val="es-ES"/>
              </w:rPr>
              <w:t>a Carrera de Telecomunicaciones</w:t>
            </w:r>
            <w:r w:rsidR="00CA7145" w:rsidRPr="00FC4CC3">
              <w:rPr>
                <w:rFonts w:ascii="Times New Roman" w:hAnsi="Times New Roman" w:cs="Times New Roman"/>
                <w:sz w:val="24"/>
                <w:szCs w:val="24"/>
                <w:lang w:val="es-ES"/>
              </w:rPr>
              <w:t xml:space="preserve"> en futuros trabajos de investigación. </w:t>
            </w:r>
            <w:r w:rsidR="008546FC" w:rsidRPr="00FC4CC3">
              <w:rPr>
                <w:rFonts w:ascii="Times New Roman" w:hAnsi="Times New Roman" w:cs="Times New Roman"/>
                <w:sz w:val="24"/>
                <w:szCs w:val="24"/>
                <w:lang w:val="es-ES"/>
              </w:rPr>
              <w:t xml:space="preserve"> </w:t>
            </w:r>
          </w:p>
          <w:p w:rsidR="001C2D13" w:rsidRDefault="001C2D13" w:rsidP="001C2D13">
            <w:pPr>
              <w:tabs>
                <w:tab w:val="num" w:pos="720"/>
                <w:tab w:val="left" w:pos="9072"/>
              </w:tabs>
              <w:spacing w:after="0" w:line="276" w:lineRule="auto"/>
              <w:ind w:left="360" w:right="225"/>
              <w:jc w:val="both"/>
              <w:rPr>
                <w:rFonts w:ascii="Times New Roman" w:hAnsi="Times New Roman" w:cs="Times New Roman"/>
                <w:sz w:val="24"/>
                <w:szCs w:val="24"/>
                <w:lang w:val="es-ES"/>
              </w:rPr>
            </w:pPr>
          </w:p>
          <w:p w:rsidR="00CF34BF" w:rsidRPr="00046EFD" w:rsidRDefault="00CF34BF" w:rsidP="001C2D13">
            <w:pPr>
              <w:tabs>
                <w:tab w:val="num" w:pos="720"/>
                <w:tab w:val="left" w:pos="9072"/>
              </w:tabs>
              <w:spacing w:after="0" w:line="276" w:lineRule="auto"/>
              <w:ind w:left="360" w:right="74"/>
              <w:jc w:val="both"/>
              <w:rPr>
                <w:rFonts w:ascii="Times New Roman" w:hAnsi="Times New Roman" w:cs="Times New Roman"/>
                <w:b/>
                <w:sz w:val="24"/>
                <w:szCs w:val="24"/>
                <w:lang w:val="es-ES"/>
              </w:rPr>
            </w:pPr>
            <w:r w:rsidRPr="00771EBB">
              <w:rPr>
                <w:rFonts w:ascii="Times New Roman" w:hAnsi="Times New Roman" w:cs="Times New Roman"/>
                <w:b/>
                <w:sz w:val="24"/>
                <w:szCs w:val="24"/>
                <w:lang w:val="es-ES"/>
              </w:rPr>
              <w:t>Trabajos similares</w:t>
            </w:r>
          </w:p>
          <w:p w:rsidR="00CF34BF" w:rsidRPr="004662D6" w:rsidRDefault="00CF34BF" w:rsidP="001C2D13">
            <w:pPr>
              <w:pStyle w:val="Prrafodelista"/>
              <w:tabs>
                <w:tab w:val="left" w:pos="9072"/>
              </w:tabs>
              <w:spacing w:after="0" w:line="276" w:lineRule="auto"/>
              <w:ind w:left="360" w:right="225"/>
              <w:jc w:val="both"/>
              <w:rPr>
                <w:rFonts w:ascii="Times New Roman" w:hAnsi="Times New Roman" w:cs="Times New Roman"/>
                <w:color w:val="000000"/>
                <w:sz w:val="24"/>
                <w:szCs w:val="24"/>
              </w:rPr>
            </w:pPr>
            <w:r w:rsidRPr="004662D6">
              <w:rPr>
                <w:rFonts w:ascii="Times New Roman" w:hAnsi="Times New Roman" w:cs="Times New Roman"/>
                <w:b/>
                <w:bCs/>
                <w:sz w:val="24"/>
                <w:szCs w:val="24"/>
              </w:rPr>
              <w:t>Tema:</w:t>
            </w:r>
            <w:r w:rsidRPr="004662D6">
              <w:rPr>
                <w:rFonts w:ascii="Times New Roman" w:hAnsi="Times New Roman" w:cs="Times New Roman"/>
                <w:bCs/>
                <w:sz w:val="24"/>
                <w:szCs w:val="24"/>
              </w:rPr>
              <w:t xml:space="preserve"> Estudio y Simulación del Canal Móvil para bandas de LTE con Distribuciones </w:t>
            </w:r>
            <w:proofErr w:type="spellStart"/>
            <w:r w:rsidRPr="004662D6">
              <w:rPr>
                <w:rFonts w:ascii="Times New Roman" w:hAnsi="Times New Roman" w:cs="Times New Roman"/>
                <w:bCs/>
                <w:sz w:val="24"/>
                <w:szCs w:val="24"/>
              </w:rPr>
              <w:t>Rician</w:t>
            </w:r>
            <w:proofErr w:type="spellEnd"/>
            <w:r w:rsidRPr="004662D6">
              <w:rPr>
                <w:rFonts w:ascii="Times New Roman" w:hAnsi="Times New Roman" w:cs="Times New Roman"/>
                <w:bCs/>
                <w:sz w:val="24"/>
                <w:szCs w:val="24"/>
              </w:rPr>
              <w:t xml:space="preserve"> y </w:t>
            </w:r>
            <w:proofErr w:type="spellStart"/>
            <w:r w:rsidRPr="004662D6">
              <w:rPr>
                <w:rFonts w:ascii="Times New Roman" w:hAnsi="Times New Roman" w:cs="Times New Roman"/>
                <w:bCs/>
                <w:sz w:val="24"/>
                <w:szCs w:val="24"/>
              </w:rPr>
              <w:t>Rayleigh</w:t>
            </w:r>
            <w:proofErr w:type="spellEnd"/>
            <w:r w:rsidRPr="004662D6">
              <w:rPr>
                <w:rFonts w:ascii="Times New Roman" w:hAnsi="Times New Roman" w:cs="Times New Roman"/>
                <w:bCs/>
                <w:sz w:val="24"/>
                <w:szCs w:val="24"/>
              </w:rPr>
              <w:t xml:space="preserve"> en el Modelo de Propagación </w:t>
            </w:r>
            <w:proofErr w:type="spellStart"/>
            <w:r w:rsidRPr="004662D6">
              <w:rPr>
                <w:rFonts w:ascii="Times New Roman" w:hAnsi="Times New Roman" w:cs="Times New Roman"/>
                <w:bCs/>
                <w:sz w:val="24"/>
                <w:szCs w:val="24"/>
              </w:rPr>
              <w:t>Okumura-Hata</w:t>
            </w:r>
            <w:proofErr w:type="spellEnd"/>
            <w:r w:rsidRPr="004662D6">
              <w:rPr>
                <w:rFonts w:ascii="Times New Roman" w:hAnsi="Times New Roman" w:cs="Times New Roman"/>
                <w:bCs/>
                <w:sz w:val="24"/>
                <w:szCs w:val="24"/>
              </w:rPr>
              <w:t xml:space="preserve"> en base a Matlab.</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bCs/>
                <w:color w:val="000000"/>
                <w:sz w:val="24"/>
                <w:szCs w:val="24"/>
              </w:rPr>
            </w:pPr>
            <w:r>
              <w:rPr>
                <w:rFonts w:ascii="Times New Roman" w:hAnsi="Times New Roman" w:cs="Times New Roman"/>
                <w:b/>
                <w:bCs/>
                <w:sz w:val="24"/>
                <w:szCs w:val="24"/>
              </w:rPr>
              <w:t>Autor</w:t>
            </w:r>
            <w:r w:rsidRPr="004662D6">
              <w:rPr>
                <w:rFonts w:ascii="Times New Roman" w:hAnsi="Times New Roman" w:cs="Times New Roman"/>
                <w:b/>
                <w:bCs/>
                <w:sz w:val="24"/>
                <w:szCs w:val="24"/>
              </w:rPr>
              <w:t xml:space="preserve">: </w:t>
            </w:r>
            <w:r w:rsidRPr="004662D6">
              <w:rPr>
                <w:rFonts w:ascii="Times New Roman" w:eastAsia="Arial Narrow" w:hAnsi="Times New Roman" w:cs="Times New Roman"/>
                <w:bCs/>
                <w:color w:val="000000"/>
                <w:sz w:val="24"/>
                <w:szCs w:val="24"/>
              </w:rPr>
              <w:t xml:space="preserve">Fernández </w:t>
            </w:r>
            <w:proofErr w:type="spellStart"/>
            <w:r w:rsidRPr="004662D6">
              <w:rPr>
                <w:rFonts w:ascii="Times New Roman" w:eastAsia="Arial Narrow" w:hAnsi="Times New Roman" w:cs="Times New Roman"/>
                <w:bCs/>
                <w:color w:val="000000"/>
                <w:sz w:val="24"/>
                <w:szCs w:val="24"/>
              </w:rPr>
              <w:t>Orquera</w:t>
            </w:r>
            <w:proofErr w:type="spellEnd"/>
            <w:r w:rsidRPr="004662D6">
              <w:rPr>
                <w:rFonts w:ascii="Times New Roman" w:eastAsia="Arial Narrow" w:hAnsi="Times New Roman" w:cs="Times New Roman"/>
                <w:bCs/>
                <w:color w:val="000000"/>
                <w:sz w:val="24"/>
                <w:szCs w:val="24"/>
              </w:rPr>
              <w:t>, Luis Alejandro.</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color w:val="000000"/>
                <w:sz w:val="24"/>
                <w:szCs w:val="24"/>
              </w:rPr>
            </w:pPr>
            <w:r w:rsidRPr="004662D6">
              <w:rPr>
                <w:rFonts w:ascii="Times New Roman" w:hAnsi="Times New Roman" w:cs="Times New Roman"/>
                <w:b/>
                <w:bCs/>
                <w:sz w:val="24"/>
                <w:szCs w:val="24"/>
              </w:rPr>
              <w:t>Director:</w:t>
            </w:r>
            <w:r w:rsidRPr="004662D6">
              <w:rPr>
                <w:rFonts w:ascii="Times New Roman" w:hAnsi="Times New Roman" w:cs="Times New Roman"/>
                <w:bCs/>
                <w:sz w:val="24"/>
                <w:szCs w:val="24"/>
              </w:rPr>
              <w:t xml:space="preserve"> </w:t>
            </w:r>
            <w:r w:rsidRPr="004662D6">
              <w:rPr>
                <w:rFonts w:ascii="Times New Roman" w:eastAsia="Arial Narrow" w:hAnsi="Times New Roman" w:cs="Times New Roman"/>
                <w:color w:val="000000"/>
                <w:sz w:val="24"/>
                <w:szCs w:val="24"/>
              </w:rPr>
              <w:t>Ing. Carlos Alfonso Herrera Muñoz.</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t>Carrera:</w:t>
            </w:r>
            <w:r w:rsidRPr="004662D6">
              <w:rPr>
                <w:rFonts w:ascii="Times New Roman" w:hAnsi="Times New Roman" w:cs="Times New Roman"/>
                <w:bCs/>
                <w:sz w:val="24"/>
                <w:szCs w:val="24"/>
              </w:rPr>
              <w:t xml:space="preserve"> Ingeniería en Electrónica y Telecomunicaciones</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t>Año:</w:t>
            </w:r>
            <w:r w:rsidRPr="004662D6">
              <w:rPr>
                <w:rFonts w:ascii="Times New Roman" w:hAnsi="Times New Roman" w:cs="Times New Roman"/>
                <w:bCs/>
                <w:sz w:val="24"/>
                <w:szCs w:val="24"/>
              </w:rPr>
              <w:t xml:space="preserve"> 2014</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sidRPr="004662D6">
              <w:rPr>
                <w:rFonts w:ascii="Times New Roman" w:hAnsi="Times New Roman" w:cs="Times New Roman"/>
                <w:b/>
                <w:bCs/>
                <w:sz w:val="24"/>
                <w:szCs w:val="24"/>
              </w:rPr>
              <w:t>Resumen</w:t>
            </w:r>
            <w:r>
              <w:rPr>
                <w:rFonts w:ascii="Times New Roman" w:hAnsi="Times New Roman" w:cs="Times New Roman"/>
                <w:b/>
                <w:bCs/>
                <w:sz w:val="24"/>
                <w:szCs w:val="24"/>
              </w:rPr>
              <w:t>:</w:t>
            </w:r>
          </w:p>
          <w:p w:rsidR="00CF34BF" w:rsidRPr="004662D6" w:rsidRDefault="00CF34BF" w:rsidP="001C2D13">
            <w:pPr>
              <w:tabs>
                <w:tab w:val="left" w:pos="720"/>
                <w:tab w:val="left" w:pos="9072"/>
              </w:tabs>
              <w:snapToGrid w:val="0"/>
              <w:spacing w:after="0" w:line="276" w:lineRule="auto"/>
              <w:ind w:left="360" w:right="225"/>
              <w:jc w:val="both"/>
              <w:rPr>
                <w:rFonts w:ascii="Times New Roman" w:hAnsi="Times New Roman" w:cs="Times New Roman"/>
                <w:bCs/>
                <w:sz w:val="24"/>
                <w:szCs w:val="24"/>
              </w:rPr>
            </w:pPr>
            <w:r w:rsidRPr="004662D6">
              <w:rPr>
                <w:rFonts w:ascii="Times New Roman" w:hAnsi="Times New Roman" w:cs="Times New Roman"/>
                <w:bCs/>
                <w:sz w:val="24"/>
                <w:szCs w:val="24"/>
              </w:rPr>
              <w:t xml:space="preserve">LTE es una tecnología que se presenta por la continua evolución de la telefonía celular, es el paso de la tecnología 3.5 G a cuarta generación celular, en la cual se ofrecen mayores beneficios y performance que todas las generaciones anteriores, dando un aspecto de ubicuidad y convergencia para las comunicaciones actuales y futuras. Los avances producidos por la evolución de las antenas con diversas técnicas han permitido la mejor modelación del canal inalámbrico, dando un uso del espectro radioeléctrico más eficiente que ha dado lugar al desarrollo de la tecnología celular a gran escala. En este Proyecto se indica los conceptos, descripción y funcionamiento de las redes con Long </w:t>
            </w:r>
            <w:proofErr w:type="spellStart"/>
            <w:r w:rsidRPr="004662D6">
              <w:rPr>
                <w:rFonts w:ascii="Times New Roman" w:hAnsi="Times New Roman" w:cs="Times New Roman"/>
                <w:bCs/>
                <w:sz w:val="24"/>
                <w:szCs w:val="24"/>
              </w:rPr>
              <w:t>Term</w:t>
            </w:r>
            <w:proofErr w:type="spellEnd"/>
            <w:r w:rsidRPr="004662D6">
              <w:rPr>
                <w:rFonts w:ascii="Times New Roman" w:hAnsi="Times New Roman" w:cs="Times New Roman"/>
                <w:bCs/>
                <w:sz w:val="24"/>
                <w:szCs w:val="24"/>
              </w:rPr>
              <w:t xml:space="preserve"> </w:t>
            </w:r>
            <w:proofErr w:type="spellStart"/>
            <w:r w:rsidRPr="004662D6">
              <w:rPr>
                <w:rFonts w:ascii="Times New Roman" w:hAnsi="Times New Roman" w:cs="Times New Roman"/>
                <w:bCs/>
                <w:sz w:val="24"/>
                <w:szCs w:val="24"/>
              </w:rPr>
              <w:t>Evolution</w:t>
            </w:r>
            <w:proofErr w:type="spellEnd"/>
            <w:r w:rsidRPr="004662D6">
              <w:rPr>
                <w:rFonts w:ascii="Times New Roman" w:hAnsi="Times New Roman" w:cs="Times New Roman"/>
                <w:bCs/>
                <w:sz w:val="24"/>
                <w:szCs w:val="24"/>
              </w:rPr>
              <w:t xml:space="preserve"> (LTE) y su posterior evolución a LTE </w:t>
            </w:r>
            <w:proofErr w:type="spellStart"/>
            <w:r w:rsidRPr="004662D6">
              <w:rPr>
                <w:rFonts w:ascii="Times New Roman" w:hAnsi="Times New Roman" w:cs="Times New Roman"/>
                <w:bCs/>
                <w:sz w:val="24"/>
                <w:szCs w:val="24"/>
              </w:rPr>
              <w:t>Advanced</w:t>
            </w:r>
            <w:proofErr w:type="spellEnd"/>
            <w:r w:rsidRPr="004662D6">
              <w:rPr>
                <w:rFonts w:ascii="Times New Roman" w:hAnsi="Times New Roman" w:cs="Times New Roman"/>
                <w:bCs/>
                <w:sz w:val="24"/>
                <w:szCs w:val="24"/>
              </w:rPr>
              <w:t xml:space="preserve">, además la realización de un programa de simulación en MATLAB, en el cual se representa al canal inalámbrico en un modelo de propagación para las bandas de frecuencias utilizadas por LTE y su evolución en LTE </w:t>
            </w:r>
            <w:proofErr w:type="spellStart"/>
            <w:r w:rsidRPr="004662D6">
              <w:rPr>
                <w:rFonts w:ascii="Times New Roman" w:hAnsi="Times New Roman" w:cs="Times New Roman"/>
                <w:bCs/>
                <w:sz w:val="24"/>
                <w:szCs w:val="24"/>
              </w:rPr>
              <w:t>Advanced</w:t>
            </w:r>
            <w:proofErr w:type="spellEnd"/>
            <w:r w:rsidRPr="004662D6">
              <w:rPr>
                <w:rFonts w:ascii="Times New Roman" w:hAnsi="Times New Roman" w:cs="Times New Roman"/>
                <w:bCs/>
                <w:sz w:val="24"/>
                <w:szCs w:val="24"/>
              </w:rPr>
              <w:t xml:space="preserve"> (LTE-A). Dando un punto de vista sobre la tecnología que se está implementando en el país que es LTE, permitiendo conocer sus generalidades e infraestructura, para observar sus beneficios prácticos, tomando en cuenta el medio ambiente y los escenarios donde se propagan las señales</w:t>
            </w:r>
            <w:r>
              <w:rPr>
                <w:rFonts w:ascii="Times New Roman" w:hAnsi="Times New Roman" w:cs="Times New Roman"/>
                <w:bCs/>
                <w:sz w:val="24"/>
                <w:szCs w:val="24"/>
              </w:rPr>
              <w:t xml:space="preserve"> [6]</w:t>
            </w:r>
            <w:r w:rsidRPr="004662D6">
              <w:rPr>
                <w:rFonts w:ascii="Times New Roman" w:hAnsi="Times New Roman" w:cs="Times New Roman"/>
                <w:bCs/>
                <w:sz w:val="24"/>
                <w:szCs w:val="24"/>
              </w:rPr>
              <w:t>.</w:t>
            </w:r>
          </w:p>
          <w:p w:rsid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sidRPr="004662D6">
              <w:rPr>
                <w:rFonts w:ascii="Times New Roman" w:hAnsi="Times New Roman" w:cs="Times New Roman"/>
                <w:b/>
                <w:bCs/>
                <w:sz w:val="24"/>
                <w:szCs w:val="24"/>
              </w:rPr>
              <w:t>Diferencias</w:t>
            </w:r>
            <w:r>
              <w:rPr>
                <w:rFonts w:ascii="Times New Roman" w:hAnsi="Times New Roman" w:cs="Times New Roman"/>
                <w:b/>
                <w:bCs/>
                <w:sz w:val="24"/>
                <w:szCs w:val="24"/>
              </w:rPr>
              <w:t>:</w:t>
            </w:r>
            <w:r w:rsidRPr="004662D6">
              <w:rPr>
                <w:rFonts w:ascii="Times New Roman" w:hAnsi="Times New Roman" w:cs="Times New Roman"/>
                <w:b/>
                <w:bCs/>
                <w:sz w:val="24"/>
                <w:szCs w:val="24"/>
              </w:rPr>
              <w:t xml:space="preserve"> </w:t>
            </w:r>
          </w:p>
          <w:p w:rsidR="00CF34BF" w:rsidRDefault="00CF34BF" w:rsidP="001C2D13">
            <w:pPr>
              <w:tabs>
                <w:tab w:val="left" w:pos="720"/>
              </w:tabs>
              <w:snapToGrid w:val="0"/>
              <w:spacing w:after="0" w:line="276" w:lineRule="auto"/>
              <w:ind w:left="360" w:right="225"/>
              <w:jc w:val="both"/>
              <w:rPr>
                <w:rFonts w:ascii="Times New Roman" w:hAnsi="Times New Roman" w:cs="Times New Roman"/>
                <w:bCs/>
                <w:sz w:val="24"/>
                <w:szCs w:val="24"/>
              </w:rPr>
            </w:pPr>
            <w:r w:rsidRPr="00FC3BD0">
              <w:rPr>
                <w:rFonts w:ascii="Times New Roman" w:hAnsi="Times New Roman" w:cs="Times New Roman"/>
                <w:bCs/>
                <w:sz w:val="24"/>
                <w:szCs w:val="24"/>
              </w:rPr>
              <w:t>La simulación del proyecto de titulación citado se realiza considerando los escenarios: ciudades grandes,</w:t>
            </w:r>
            <w:r>
              <w:rPr>
                <w:rFonts w:ascii="Times New Roman" w:hAnsi="Times New Roman" w:cs="Times New Roman"/>
                <w:bCs/>
                <w:sz w:val="24"/>
                <w:szCs w:val="24"/>
              </w:rPr>
              <w:t xml:space="preserve"> ciudades pequeñas con</w:t>
            </w:r>
            <w:r w:rsidRPr="00FC3BD0">
              <w:rPr>
                <w:rFonts w:ascii="Times New Roman" w:hAnsi="Times New Roman" w:cs="Times New Roman"/>
                <w:bCs/>
                <w:sz w:val="24"/>
                <w:szCs w:val="24"/>
              </w:rPr>
              <w:t xml:space="preserve"> poca densidad poblacional y ambientes rurales</w:t>
            </w:r>
            <w:r>
              <w:rPr>
                <w:rFonts w:ascii="Times New Roman" w:hAnsi="Times New Roman" w:cs="Times New Roman"/>
                <w:bCs/>
                <w:sz w:val="24"/>
                <w:szCs w:val="24"/>
              </w:rPr>
              <w:t>,</w:t>
            </w:r>
            <w:r w:rsidRPr="00FC3BD0">
              <w:rPr>
                <w:rFonts w:ascii="Times New Roman" w:hAnsi="Times New Roman" w:cs="Times New Roman"/>
                <w:bCs/>
                <w:sz w:val="24"/>
                <w:szCs w:val="24"/>
              </w:rPr>
              <w:t xml:space="preserve"> utilizando el modelo </w:t>
            </w:r>
            <w:r>
              <w:rPr>
                <w:rFonts w:ascii="Times New Roman" w:hAnsi="Times New Roman" w:cs="Times New Roman"/>
                <w:bCs/>
                <w:sz w:val="24"/>
                <w:szCs w:val="24"/>
              </w:rPr>
              <w:t>empí</w:t>
            </w:r>
            <w:r w:rsidRPr="00FC3BD0">
              <w:rPr>
                <w:rFonts w:ascii="Times New Roman" w:hAnsi="Times New Roman" w:cs="Times New Roman"/>
                <w:bCs/>
                <w:sz w:val="24"/>
                <w:szCs w:val="24"/>
              </w:rPr>
              <w:t xml:space="preserve">rico </w:t>
            </w:r>
            <w:proofErr w:type="spellStart"/>
            <w:r w:rsidRPr="00FC3BD0">
              <w:rPr>
                <w:rFonts w:ascii="Times New Roman" w:hAnsi="Times New Roman" w:cs="Times New Roman"/>
                <w:bCs/>
                <w:sz w:val="24"/>
                <w:szCs w:val="24"/>
              </w:rPr>
              <w:t>Okumura</w:t>
            </w:r>
            <w:proofErr w:type="spellEnd"/>
            <w:r w:rsidRPr="00FC3BD0">
              <w:rPr>
                <w:rFonts w:ascii="Times New Roman" w:hAnsi="Times New Roman" w:cs="Times New Roman"/>
                <w:bCs/>
                <w:sz w:val="24"/>
                <w:szCs w:val="24"/>
              </w:rPr>
              <w:t xml:space="preserve"> – </w:t>
            </w:r>
            <w:proofErr w:type="spellStart"/>
            <w:r w:rsidRPr="00FC3BD0">
              <w:rPr>
                <w:rFonts w:ascii="Times New Roman" w:hAnsi="Times New Roman" w:cs="Times New Roman"/>
                <w:bCs/>
                <w:sz w:val="24"/>
                <w:szCs w:val="24"/>
              </w:rPr>
              <w:t>Hata</w:t>
            </w:r>
            <w:proofErr w:type="spellEnd"/>
            <w:r w:rsidRPr="00FC3BD0">
              <w:rPr>
                <w:rFonts w:ascii="Times New Roman" w:hAnsi="Times New Roman" w:cs="Times New Roman"/>
                <w:bCs/>
                <w:sz w:val="24"/>
                <w:szCs w:val="24"/>
              </w:rPr>
              <w:t>. El proyecto de titulación que se propone, maneja un</w:t>
            </w:r>
            <w:r>
              <w:rPr>
                <w:rFonts w:ascii="Times New Roman" w:hAnsi="Times New Roman" w:cs="Times New Roman"/>
                <w:bCs/>
                <w:sz w:val="24"/>
                <w:szCs w:val="24"/>
              </w:rPr>
              <w:t xml:space="preserve"> medio de propagación diferente como </w:t>
            </w:r>
            <w:r w:rsidRPr="00FC3BD0">
              <w:rPr>
                <w:rFonts w:ascii="Times New Roman" w:hAnsi="Times New Roman" w:cs="Times New Roman"/>
                <w:bCs/>
                <w:sz w:val="24"/>
                <w:szCs w:val="24"/>
              </w:rPr>
              <w:t xml:space="preserve">el interior de un </w:t>
            </w:r>
            <w:r>
              <w:rPr>
                <w:rFonts w:ascii="Times New Roman" w:hAnsi="Times New Roman" w:cs="Times New Roman"/>
                <w:bCs/>
                <w:sz w:val="24"/>
                <w:szCs w:val="24"/>
              </w:rPr>
              <w:t>tú</w:t>
            </w:r>
            <w:r w:rsidRPr="00FC3BD0">
              <w:rPr>
                <w:rFonts w:ascii="Times New Roman" w:hAnsi="Times New Roman" w:cs="Times New Roman"/>
                <w:bCs/>
                <w:sz w:val="24"/>
                <w:szCs w:val="24"/>
              </w:rPr>
              <w:t>nel y emplea un</w:t>
            </w:r>
            <w:r>
              <w:rPr>
                <w:rFonts w:ascii="Times New Roman" w:hAnsi="Times New Roman" w:cs="Times New Roman"/>
                <w:bCs/>
                <w:sz w:val="24"/>
                <w:szCs w:val="24"/>
              </w:rPr>
              <w:t xml:space="preserve"> modelo de propagación determiní</w:t>
            </w:r>
            <w:r w:rsidRPr="00FC3BD0">
              <w:rPr>
                <w:rFonts w:ascii="Times New Roman" w:hAnsi="Times New Roman" w:cs="Times New Roman"/>
                <w:bCs/>
                <w:sz w:val="24"/>
                <w:szCs w:val="24"/>
              </w:rPr>
              <w:t>stico.</w:t>
            </w:r>
          </w:p>
          <w:p w:rsidR="00596F8E" w:rsidRPr="00FC3BD0" w:rsidRDefault="00596F8E" w:rsidP="001C2D13">
            <w:pPr>
              <w:tabs>
                <w:tab w:val="left" w:pos="720"/>
              </w:tabs>
              <w:snapToGrid w:val="0"/>
              <w:spacing w:after="0" w:line="276" w:lineRule="auto"/>
              <w:ind w:left="360" w:right="225"/>
              <w:jc w:val="both"/>
              <w:rPr>
                <w:rFonts w:ascii="Times New Roman" w:hAnsi="Times New Roman" w:cs="Times New Roman"/>
                <w:bCs/>
                <w:sz w:val="24"/>
                <w:szCs w:val="24"/>
              </w:rPr>
            </w:pPr>
          </w:p>
          <w:p w:rsidR="00CF34BF" w:rsidRDefault="00CF34BF" w:rsidP="001C2D13">
            <w:pPr>
              <w:tabs>
                <w:tab w:val="left" w:pos="720"/>
              </w:tabs>
              <w:snapToGrid w:val="0"/>
              <w:spacing w:after="0" w:line="276" w:lineRule="auto"/>
              <w:ind w:left="360" w:right="225"/>
              <w:jc w:val="both"/>
              <w:rPr>
                <w:rFonts w:ascii="Times New Roman" w:hAnsi="Times New Roman" w:cs="Times New Roman"/>
                <w:bCs/>
                <w:sz w:val="24"/>
                <w:szCs w:val="24"/>
              </w:rPr>
            </w:pPr>
            <w:r w:rsidRPr="004662D6">
              <w:rPr>
                <w:rFonts w:ascii="Times New Roman" w:hAnsi="Times New Roman" w:cs="Times New Roman"/>
                <w:b/>
                <w:bCs/>
                <w:sz w:val="24"/>
                <w:szCs w:val="24"/>
              </w:rPr>
              <w:t>Tema:</w:t>
            </w:r>
            <w:r w:rsidRPr="004662D6">
              <w:rPr>
                <w:rFonts w:ascii="Times New Roman" w:hAnsi="Times New Roman" w:cs="Times New Roman"/>
                <w:bCs/>
                <w:sz w:val="24"/>
                <w:szCs w:val="24"/>
              </w:rPr>
              <w:t xml:space="preserve"> </w:t>
            </w:r>
            <w:r w:rsidRPr="007D5C31">
              <w:rPr>
                <w:rFonts w:ascii="Times New Roman" w:hAnsi="Times New Roman" w:cs="Times New Roman"/>
                <w:bCs/>
                <w:sz w:val="24"/>
                <w:szCs w:val="24"/>
              </w:rPr>
              <w:t xml:space="preserve">Diseño de un sistema de antenas distribuidas </w:t>
            </w:r>
            <w:proofErr w:type="spellStart"/>
            <w:r w:rsidRPr="007D5C31">
              <w:rPr>
                <w:rFonts w:ascii="Times New Roman" w:hAnsi="Times New Roman" w:cs="Times New Roman"/>
                <w:bCs/>
                <w:sz w:val="24"/>
                <w:szCs w:val="24"/>
              </w:rPr>
              <w:t>multi</w:t>
            </w:r>
            <w:proofErr w:type="spellEnd"/>
            <w:r w:rsidRPr="007D5C31">
              <w:rPr>
                <w:rFonts w:ascii="Times New Roman" w:hAnsi="Times New Roman" w:cs="Times New Roman"/>
                <w:bCs/>
                <w:sz w:val="24"/>
                <w:szCs w:val="24"/>
              </w:rPr>
              <w:t>-operadora para mejorar la cobertura celular 3G en el edificio de la Facultad de Ingeniería Eléctrica y Electrónica de la Escuela Politécnica Nacional</w:t>
            </w:r>
            <w:r>
              <w:rPr>
                <w:rFonts w:ascii="Times New Roman" w:hAnsi="Times New Roman" w:cs="Times New Roman"/>
                <w:bCs/>
                <w:sz w:val="24"/>
                <w:szCs w:val="24"/>
              </w:rPr>
              <w:t>.</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bCs/>
                <w:color w:val="000000"/>
                <w:sz w:val="24"/>
                <w:szCs w:val="24"/>
              </w:rPr>
            </w:pPr>
            <w:r>
              <w:rPr>
                <w:rFonts w:ascii="Times New Roman" w:hAnsi="Times New Roman" w:cs="Times New Roman"/>
                <w:b/>
                <w:bCs/>
                <w:sz w:val="24"/>
                <w:szCs w:val="24"/>
              </w:rPr>
              <w:t>Autor</w:t>
            </w:r>
            <w:r w:rsidRPr="004662D6">
              <w:rPr>
                <w:rFonts w:ascii="Times New Roman" w:hAnsi="Times New Roman" w:cs="Times New Roman"/>
                <w:b/>
                <w:bCs/>
                <w:sz w:val="24"/>
                <w:szCs w:val="24"/>
              </w:rPr>
              <w:t xml:space="preserve">: </w:t>
            </w:r>
            <w:r>
              <w:rPr>
                <w:rFonts w:ascii="Times New Roman" w:eastAsia="Arial Narrow" w:hAnsi="Times New Roman" w:cs="Times New Roman"/>
                <w:bCs/>
                <w:color w:val="000000"/>
                <w:sz w:val="24"/>
                <w:szCs w:val="24"/>
              </w:rPr>
              <w:t xml:space="preserve">Villota Coral, </w:t>
            </w:r>
            <w:proofErr w:type="spellStart"/>
            <w:r>
              <w:rPr>
                <w:rFonts w:ascii="Times New Roman" w:eastAsia="Arial Narrow" w:hAnsi="Times New Roman" w:cs="Times New Roman"/>
                <w:bCs/>
                <w:color w:val="000000"/>
                <w:sz w:val="24"/>
                <w:szCs w:val="24"/>
              </w:rPr>
              <w:t>Jhonny</w:t>
            </w:r>
            <w:proofErr w:type="spellEnd"/>
            <w:r>
              <w:rPr>
                <w:rFonts w:ascii="Times New Roman" w:eastAsia="Arial Narrow" w:hAnsi="Times New Roman" w:cs="Times New Roman"/>
                <w:bCs/>
                <w:color w:val="000000"/>
                <w:sz w:val="24"/>
                <w:szCs w:val="24"/>
              </w:rPr>
              <w:t xml:space="preserve"> Alexander.</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color w:val="000000"/>
                <w:sz w:val="24"/>
                <w:szCs w:val="24"/>
              </w:rPr>
            </w:pPr>
            <w:r w:rsidRPr="004662D6">
              <w:rPr>
                <w:rFonts w:ascii="Times New Roman" w:hAnsi="Times New Roman" w:cs="Times New Roman"/>
                <w:b/>
                <w:bCs/>
                <w:sz w:val="24"/>
                <w:szCs w:val="24"/>
              </w:rPr>
              <w:t>Director:</w:t>
            </w:r>
            <w:r w:rsidRPr="004662D6">
              <w:rPr>
                <w:rFonts w:ascii="Times New Roman" w:hAnsi="Times New Roman" w:cs="Times New Roman"/>
                <w:bCs/>
                <w:sz w:val="24"/>
                <w:szCs w:val="24"/>
              </w:rPr>
              <w:t xml:space="preserve"> </w:t>
            </w:r>
            <w:r w:rsidRPr="004662D6">
              <w:rPr>
                <w:rFonts w:ascii="Times New Roman" w:eastAsia="Arial Narrow" w:hAnsi="Times New Roman" w:cs="Times New Roman"/>
                <w:color w:val="000000"/>
                <w:sz w:val="24"/>
                <w:szCs w:val="24"/>
              </w:rPr>
              <w:t xml:space="preserve">Ing. </w:t>
            </w:r>
            <w:r>
              <w:rPr>
                <w:rFonts w:ascii="Times New Roman" w:eastAsia="Arial Narrow" w:hAnsi="Times New Roman" w:cs="Times New Roman"/>
                <w:color w:val="000000"/>
                <w:sz w:val="24"/>
                <w:szCs w:val="24"/>
              </w:rPr>
              <w:t xml:space="preserve">Pablo Aníbal </w:t>
            </w:r>
            <w:proofErr w:type="spellStart"/>
            <w:r>
              <w:rPr>
                <w:rFonts w:ascii="Times New Roman" w:eastAsia="Arial Narrow" w:hAnsi="Times New Roman" w:cs="Times New Roman"/>
                <w:color w:val="000000"/>
                <w:sz w:val="24"/>
                <w:szCs w:val="24"/>
              </w:rPr>
              <w:t>Lupera</w:t>
            </w:r>
            <w:proofErr w:type="spellEnd"/>
            <w:r>
              <w:rPr>
                <w:rFonts w:ascii="Times New Roman" w:eastAsia="Arial Narrow" w:hAnsi="Times New Roman" w:cs="Times New Roman"/>
                <w:color w:val="000000"/>
                <w:sz w:val="24"/>
                <w:szCs w:val="24"/>
              </w:rPr>
              <w:t xml:space="preserve"> Morillo, PhD.</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lastRenderedPageBreak/>
              <w:t>Carrera:</w:t>
            </w:r>
            <w:r w:rsidRPr="004662D6">
              <w:rPr>
                <w:rFonts w:ascii="Times New Roman" w:hAnsi="Times New Roman" w:cs="Times New Roman"/>
                <w:bCs/>
                <w:sz w:val="24"/>
                <w:szCs w:val="24"/>
              </w:rPr>
              <w:t xml:space="preserve"> Ingeniería en Electrónica y Telecomunicaciones</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t>Año:</w:t>
            </w:r>
            <w:r w:rsidRPr="004662D6">
              <w:rPr>
                <w:rFonts w:ascii="Times New Roman" w:hAnsi="Times New Roman" w:cs="Times New Roman"/>
                <w:bCs/>
                <w:sz w:val="24"/>
                <w:szCs w:val="24"/>
              </w:rPr>
              <w:t xml:space="preserve"> 201</w:t>
            </w:r>
            <w:r>
              <w:rPr>
                <w:rFonts w:ascii="Times New Roman" w:hAnsi="Times New Roman" w:cs="Times New Roman"/>
                <w:bCs/>
                <w:sz w:val="24"/>
                <w:szCs w:val="24"/>
              </w:rPr>
              <w:t>6</w:t>
            </w:r>
          </w:p>
          <w:p w:rsid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sidRPr="004662D6">
              <w:rPr>
                <w:rFonts w:ascii="Times New Roman" w:hAnsi="Times New Roman" w:cs="Times New Roman"/>
                <w:b/>
                <w:bCs/>
                <w:sz w:val="24"/>
                <w:szCs w:val="24"/>
              </w:rPr>
              <w:t>Resumen</w:t>
            </w:r>
            <w:r>
              <w:rPr>
                <w:rFonts w:ascii="Times New Roman" w:hAnsi="Times New Roman" w:cs="Times New Roman"/>
                <w:b/>
                <w:bCs/>
                <w:sz w:val="24"/>
                <w:szCs w:val="24"/>
              </w:rPr>
              <w:t>:</w:t>
            </w:r>
          </w:p>
          <w:p w:rsidR="00CF34BF" w:rsidRPr="00046EFD" w:rsidRDefault="00CF34BF" w:rsidP="001C2D13">
            <w:pPr>
              <w:tabs>
                <w:tab w:val="left" w:pos="720"/>
                <w:tab w:val="left" w:pos="8796"/>
                <w:tab w:val="left" w:pos="8856"/>
              </w:tabs>
              <w:snapToGrid w:val="0"/>
              <w:spacing w:after="0" w:line="276" w:lineRule="auto"/>
              <w:ind w:left="360" w:right="225"/>
              <w:jc w:val="both"/>
              <w:rPr>
                <w:rFonts w:ascii="Times New Roman" w:hAnsi="Times New Roman" w:cs="Times New Roman"/>
                <w:bCs/>
                <w:sz w:val="24"/>
                <w:szCs w:val="24"/>
              </w:rPr>
            </w:pPr>
            <w:r w:rsidRPr="007D5C31">
              <w:rPr>
                <w:rFonts w:ascii="Times New Roman" w:hAnsi="Times New Roman" w:cs="Times New Roman"/>
                <w:bCs/>
                <w:sz w:val="24"/>
                <w:szCs w:val="24"/>
              </w:rPr>
              <w:t xml:space="preserve">En este proyecto se establecen las características de cobertura celular WCDMA presentes en el edificio FIEE/FIQA de la Escuela Politécnica Nacional y se diseña una solución para mejorar los niveles de señal utilizando un sistema de antenas distribuidas (DAS) con soporte </w:t>
            </w:r>
            <w:proofErr w:type="spellStart"/>
            <w:r w:rsidRPr="007D5C31">
              <w:rPr>
                <w:rFonts w:ascii="Times New Roman" w:hAnsi="Times New Roman" w:cs="Times New Roman"/>
                <w:bCs/>
                <w:sz w:val="24"/>
                <w:szCs w:val="24"/>
              </w:rPr>
              <w:t>multi</w:t>
            </w:r>
            <w:proofErr w:type="spellEnd"/>
            <w:r w:rsidRPr="007D5C31">
              <w:rPr>
                <w:rFonts w:ascii="Times New Roman" w:hAnsi="Times New Roman" w:cs="Times New Roman"/>
                <w:bCs/>
                <w:sz w:val="24"/>
                <w:szCs w:val="24"/>
              </w:rPr>
              <w:t xml:space="preserve">-operadora. De acuerdo a los parámetros físicos y posición geográfica de las estaciones </w:t>
            </w:r>
            <w:proofErr w:type="gramStart"/>
            <w:r w:rsidRPr="007D5C31">
              <w:rPr>
                <w:rFonts w:ascii="Times New Roman" w:hAnsi="Times New Roman" w:cs="Times New Roman"/>
                <w:bCs/>
                <w:sz w:val="24"/>
                <w:szCs w:val="24"/>
              </w:rPr>
              <w:t>base aledañas</w:t>
            </w:r>
            <w:proofErr w:type="gramEnd"/>
            <w:r w:rsidRPr="007D5C31">
              <w:rPr>
                <w:rFonts w:ascii="Times New Roman" w:hAnsi="Times New Roman" w:cs="Times New Roman"/>
                <w:bCs/>
                <w:sz w:val="24"/>
                <w:szCs w:val="24"/>
              </w:rPr>
              <w:t xml:space="preserve"> al edificio se determinan teóricamente y se simulan los niveles de señal esperados dentro del edificio mediante la aplicación de varios modelos de propagación para ambientes exteriores e interiores en Matlab. Se determina la combinación de modelos exteriores/interiores más cercana a la realidad en base a una comparativa entre las simulaciones y mediciones de cobertura realizadas con teléfonos de ingeniería. Finalmente, se diseña un DAS </w:t>
            </w:r>
            <w:proofErr w:type="spellStart"/>
            <w:r w:rsidRPr="007D5C31">
              <w:rPr>
                <w:rFonts w:ascii="Times New Roman" w:hAnsi="Times New Roman" w:cs="Times New Roman"/>
                <w:bCs/>
                <w:sz w:val="24"/>
                <w:szCs w:val="24"/>
              </w:rPr>
              <w:t>multi</w:t>
            </w:r>
            <w:proofErr w:type="spellEnd"/>
            <w:r w:rsidRPr="007D5C31">
              <w:rPr>
                <w:rFonts w:ascii="Times New Roman" w:hAnsi="Times New Roman" w:cs="Times New Roman"/>
                <w:bCs/>
                <w:sz w:val="24"/>
                <w:szCs w:val="24"/>
              </w:rPr>
              <w:t xml:space="preserve">-operadora y a través de la herramienta de predicción </w:t>
            </w:r>
            <w:proofErr w:type="spellStart"/>
            <w:r w:rsidRPr="007D5C31">
              <w:rPr>
                <w:rFonts w:ascii="Times New Roman" w:hAnsi="Times New Roman" w:cs="Times New Roman"/>
                <w:bCs/>
                <w:sz w:val="24"/>
                <w:szCs w:val="24"/>
              </w:rPr>
              <w:t>iBwave</w:t>
            </w:r>
            <w:proofErr w:type="spellEnd"/>
            <w:r w:rsidRPr="007D5C31">
              <w:rPr>
                <w:rFonts w:ascii="Times New Roman" w:hAnsi="Times New Roman" w:cs="Times New Roman"/>
                <w:bCs/>
                <w:sz w:val="24"/>
                <w:szCs w:val="24"/>
              </w:rPr>
              <w:t xml:space="preserve"> DESIGN se cuantifica la mejora que se obtendría al implementar el diseño</w:t>
            </w:r>
            <w:r>
              <w:rPr>
                <w:rFonts w:ascii="Times New Roman" w:hAnsi="Times New Roman" w:cs="Times New Roman"/>
                <w:bCs/>
                <w:sz w:val="24"/>
                <w:szCs w:val="24"/>
              </w:rPr>
              <w:t xml:space="preserve"> [7]</w:t>
            </w:r>
            <w:r w:rsidRPr="007D5C31">
              <w:rPr>
                <w:rFonts w:ascii="Times New Roman" w:hAnsi="Times New Roman" w:cs="Times New Roman"/>
                <w:bCs/>
                <w:sz w:val="24"/>
                <w:szCs w:val="24"/>
              </w:rPr>
              <w:t>.</w:t>
            </w:r>
          </w:p>
          <w:p w:rsid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sidRPr="004662D6">
              <w:rPr>
                <w:rFonts w:ascii="Times New Roman" w:hAnsi="Times New Roman" w:cs="Times New Roman"/>
                <w:b/>
                <w:bCs/>
                <w:sz w:val="24"/>
                <w:szCs w:val="24"/>
              </w:rPr>
              <w:t xml:space="preserve">Diferencias </w:t>
            </w:r>
            <w:r>
              <w:rPr>
                <w:rFonts w:ascii="Times New Roman" w:hAnsi="Times New Roman" w:cs="Times New Roman"/>
                <w:b/>
                <w:bCs/>
                <w:sz w:val="24"/>
                <w:szCs w:val="24"/>
              </w:rPr>
              <w:t>:</w:t>
            </w:r>
          </w:p>
          <w:p w:rsidR="00CF34BF" w:rsidRDefault="00CF34BF" w:rsidP="001C2D13">
            <w:pPr>
              <w:tabs>
                <w:tab w:val="left" w:pos="720"/>
              </w:tabs>
              <w:snapToGrid w:val="0"/>
              <w:spacing w:after="0" w:line="276" w:lineRule="auto"/>
              <w:ind w:left="360" w:right="225"/>
              <w:jc w:val="both"/>
              <w:rPr>
                <w:rFonts w:ascii="Times New Roman" w:hAnsi="Times New Roman" w:cs="Times New Roman"/>
                <w:bCs/>
                <w:sz w:val="24"/>
                <w:szCs w:val="24"/>
              </w:rPr>
            </w:pPr>
            <w:r w:rsidRPr="001372C4">
              <w:rPr>
                <w:rFonts w:ascii="Times New Roman" w:hAnsi="Times New Roman" w:cs="Times New Roman"/>
                <w:bCs/>
                <w:sz w:val="24"/>
                <w:szCs w:val="24"/>
              </w:rPr>
              <w:t>En el proyecto mencionado, el escenario de estudio es el edificio FIEE/FIQA</w:t>
            </w:r>
            <w:r>
              <w:rPr>
                <w:rFonts w:ascii="Times New Roman" w:hAnsi="Times New Roman" w:cs="Times New Roman"/>
                <w:bCs/>
                <w:sz w:val="24"/>
                <w:szCs w:val="24"/>
              </w:rPr>
              <w:t xml:space="preserve"> donde</w:t>
            </w:r>
            <w:r w:rsidRPr="001372C4">
              <w:rPr>
                <w:rFonts w:ascii="Times New Roman" w:hAnsi="Times New Roman" w:cs="Times New Roman"/>
                <w:bCs/>
                <w:sz w:val="24"/>
                <w:szCs w:val="24"/>
              </w:rPr>
              <w:t xml:space="preserve"> el nivel de potencia de la señal se determina considerando modelos de propagación </w:t>
            </w:r>
            <w:proofErr w:type="spellStart"/>
            <w:r w:rsidRPr="001372C4">
              <w:rPr>
                <w:rFonts w:ascii="Times New Roman" w:hAnsi="Times New Roman" w:cs="Times New Roman"/>
                <w:bCs/>
                <w:sz w:val="24"/>
                <w:szCs w:val="24"/>
              </w:rPr>
              <w:t>outdoor</w:t>
            </w:r>
            <w:proofErr w:type="spellEnd"/>
            <w:r w:rsidRPr="001372C4">
              <w:rPr>
                <w:rFonts w:ascii="Times New Roman" w:hAnsi="Times New Roman" w:cs="Times New Roman"/>
                <w:bCs/>
                <w:sz w:val="24"/>
                <w:szCs w:val="24"/>
              </w:rPr>
              <w:t xml:space="preserve"> e </w:t>
            </w:r>
            <w:proofErr w:type="spellStart"/>
            <w:r w:rsidRPr="001372C4">
              <w:rPr>
                <w:rFonts w:ascii="Times New Roman" w:hAnsi="Times New Roman" w:cs="Times New Roman"/>
                <w:bCs/>
                <w:sz w:val="24"/>
                <w:szCs w:val="24"/>
              </w:rPr>
              <w:t>i</w:t>
            </w:r>
            <w:r>
              <w:rPr>
                <w:rFonts w:ascii="Times New Roman" w:hAnsi="Times New Roman" w:cs="Times New Roman"/>
                <w:bCs/>
                <w:sz w:val="24"/>
                <w:szCs w:val="24"/>
              </w:rPr>
              <w:t>ndoor</w:t>
            </w:r>
            <w:proofErr w:type="spellEnd"/>
            <w:r>
              <w:rPr>
                <w:rFonts w:ascii="Times New Roman" w:hAnsi="Times New Roman" w:cs="Times New Roman"/>
                <w:bCs/>
                <w:sz w:val="24"/>
                <w:szCs w:val="24"/>
              </w:rPr>
              <w:t>, los modelos utilizados para</w:t>
            </w:r>
            <w:r w:rsidRPr="001372C4">
              <w:rPr>
                <w:rFonts w:ascii="Times New Roman" w:hAnsi="Times New Roman" w:cs="Times New Roman"/>
                <w:bCs/>
                <w:sz w:val="24"/>
                <w:szCs w:val="24"/>
              </w:rPr>
              <w:t xml:space="preserve"> determinar las pérdidas de los rayos en el interior del edificio son: </w:t>
            </w:r>
            <w:proofErr w:type="spellStart"/>
            <w:r w:rsidRPr="001372C4">
              <w:rPr>
                <w:rFonts w:ascii="Times New Roman" w:hAnsi="Times New Roman" w:cs="Times New Roman"/>
                <w:bCs/>
                <w:sz w:val="24"/>
                <w:szCs w:val="24"/>
              </w:rPr>
              <w:t>Motl</w:t>
            </w:r>
            <w:r>
              <w:rPr>
                <w:rFonts w:ascii="Times New Roman" w:hAnsi="Times New Roman" w:cs="Times New Roman"/>
                <w:bCs/>
                <w:sz w:val="24"/>
                <w:szCs w:val="24"/>
              </w:rPr>
              <w:t>ey-Keenan</w:t>
            </w:r>
            <w:proofErr w:type="spellEnd"/>
            <w:r>
              <w:rPr>
                <w:rFonts w:ascii="Times New Roman" w:hAnsi="Times New Roman" w:cs="Times New Roman"/>
                <w:bCs/>
                <w:sz w:val="24"/>
                <w:szCs w:val="24"/>
              </w:rPr>
              <w:t xml:space="preserve"> y COST 231-Multipared. La diferencia con el trabajo que se propone, radica en el modelo de propagación y el medio de propagación considerado.</w:t>
            </w:r>
          </w:p>
          <w:p w:rsidR="00CF34BF" w:rsidRPr="009158A6" w:rsidRDefault="00CF34BF" w:rsidP="001C2D13">
            <w:pPr>
              <w:tabs>
                <w:tab w:val="left" w:pos="720"/>
                <w:tab w:val="left" w:pos="8997"/>
              </w:tabs>
              <w:snapToGrid w:val="0"/>
              <w:spacing w:after="0" w:line="276" w:lineRule="auto"/>
              <w:ind w:left="360" w:right="325"/>
              <w:jc w:val="both"/>
              <w:rPr>
                <w:rFonts w:ascii="Times New Roman" w:hAnsi="Times New Roman" w:cs="Times New Roman"/>
                <w:bCs/>
                <w:sz w:val="24"/>
                <w:szCs w:val="24"/>
              </w:rPr>
            </w:pPr>
          </w:p>
          <w:p w:rsidR="00CF34BF" w:rsidRPr="004662D6" w:rsidRDefault="00CF34BF" w:rsidP="001C2D13">
            <w:pPr>
              <w:pStyle w:val="Prrafodelista"/>
              <w:spacing w:after="0" w:line="276" w:lineRule="auto"/>
              <w:ind w:left="360" w:right="225"/>
              <w:jc w:val="both"/>
              <w:rPr>
                <w:rFonts w:ascii="Times New Roman" w:hAnsi="Times New Roman" w:cs="Times New Roman"/>
                <w:color w:val="000000"/>
                <w:sz w:val="24"/>
                <w:szCs w:val="24"/>
              </w:rPr>
            </w:pPr>
            <w:r w:rsidRPr="004662D6">
              <w:rPr>
                <w:rFonts w:ascii="Times New Roman" w:hAnsi="Times New Roman" w:cs="Times New Roman"/>
                <w:b/>
                <w:bCs/>
                <w:sz w:val="24"/>
                <w:szCs w:val="24"/>
              </w:rPr>
              <w:t>Tema:</w:t>
            </w:r>
            <w:r w:rsidRPr="004662D6">
              <w:rPr>
                <w:rFonts w:ascii="Times New Roman" w:hAnsi="Times New Roman" w:cs="Times New Roman"/>
                <w:bCs/>
                <w:sz w:val="24"/>
                <w:szCs w:val="24"/>
              </w:rPr>
              <w:t xml:space="preserve"> Análisis y Simulación de la Propagación de Ondas Milimétricas en un Ambiente </w:t>
            </w:r>
            <w:proofErr w:type="spellStart"/>
            <w:r w:rsidRPr="004662D6">
              <w:rPr>
                <w:rFonts w:ascii="Times New Roman" w:hAnsi="Times New Roman" w:cs="Times New Roman"/>
                <w:bCs/>
                <w:sz w:val="24"/>
                <w:szCs w:val="24"/>
              </w:rPr>
              <w:t>Indoor</w:t>
            </w:r>
            <w:proofErr w:type="spellEnd"/>
            <w:r w:rsidRPr="004662D6">
              <w:rPr>
                <w:rFonts w:ascii="Times New Roman" w:hAnsi="Times New Roman" w:cs="Times New Roman"/>
                <w:bCs/>
                <w:sz w:val="24"/>
                <w:szCs w:val="24"/>
              </w:rPr>
              <w:t>.</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bCs/>
                <w:color w:val="000000"/>
                <w:sz w:val="24"/>
                <w:szCs w:val="24"/>
              </w:rPr>
            </w:pPr>
            <w:r>
              <w:rPr>
                <w:rFonts w:ascii="Times New Roman" w:hAnsi="Times New Roman" w:cs="Times New Roman"/>
                <w:b/>
                <w:bCs/>
                <w:sz w:val="24"/>
                <w:szCs w:val="24"/>
              </w:rPr>
              <w:t>Autor</w:t>
            </w:r>
            <w:r w:rsidRPr="004662D6">
              <w:rPr>
                <w:rFonts w:ascii="Times New Roman" w:hAnsi="Times New Roman" w:cs="Times New Roman"/>
                <w:b/>
                <w:bCs/>
                <w:sz w:val="24"/>
                <w:szCs w:val="24"/>
              </w:rPr>
              <w:t xml:space="preserve">: </w:t>
            </w:r>
            <w:r w:rsidRPr="004662D6">
              <w:rPr>
                <w:rFonts w:ascii="Times New Roman" w:eastAsia="Arial Narrow" w:hAnsi="Times New Roman" w:cs="Times New Roman"/>
                <w:bCs/>
                <w:color w:val="000000"/>
                <w:sz w:val="24"/>
                <w:szCs w:val="24"/>
              </w:rPr>
              <w:t>Vaca Proaño, Jorge Eduardo.</w:t>
            </w:r>
          </w:p>
          <w:p w:rsidR="00CF34BF" w:rsidRPr="004662D6" w:rsidRDefault="00CF34BF" w:rsidP="001C2D13">
            <w:pPr>
              <w:tabs>
                <w:tab w:val="left" w:pos="720"/>
                <w:tab w:val="left" w:pos="9072"/>
              </w:tabs>
              <w:snapToGrid w:val="0"/>
              <w:spacing w:after="0" w:line="276" w:lineRule="auto"/>
              <w:ind w:left="360" w:right="325"/>
              <w:jc w:val="both"/>
              <w:rPr>
                <w:rFonts w:ascii="Times New Roman" w:eastAsia="Arial Narrow" w:hAnsi="Times New Roman" w:cs="Times New Roman"/>
                <w:color w:val="000000"/>
                <w:sz w:val="24"/>
                <w:szCs w:val="24"/>
              </w:rPr>
            </w:pPr>
            <w:r w:rsidRPr="004662D6">
              <w:rPr>
                <w:rFonts w:ascii="Times New Roman" w:hAnsi="Times New Roman" w:cs="Times New Roman"/>
                <w:b/>
                <w:bCs/>
                <w:sz w:val="24"/>
                <w:szCs w:val="24"/>
              </w:rPr>
              <w:t>Director:</w:t>
            </w:r>
            <w:r w:rsidRPr="004662D6">
              <w:rPr>
                <w:rFonts w:ascii="Times New Roman" w:hAnsi="Times New Roman" w:cs="Times New Roman"/>
                <w:bCs/>
                <w:sz w:val="24"/>
                <w:szCs w:val="24"/>
              </w:rPr>
              <w:t xml:space="preserve"> </w:t>
            </w:r>
            <w:proofErr w:type="spellStart"/>
            <w:r w:rsidRPr="004662D6">
              <w:rPr>
                <w:rFonts w:ascii="Times New Roman" w:eastAsia="Arial Narrow" w:hAnsi="Times New Roman" w:cs="Times New Roman"/>
                <w:color w:val="000000"/>
                <w:sz w:val="24"/>
                <w:szCs w:val="24"/>
              </w:rPr>
              <w:t>MSc</w:t>
            </w:r>
            <w:proofErr w:type="spellEnd"/>
            <w:r w:rsidRPr="004662D6">
              <w:rPr>
                <w:rFonts w:ascii="Times New Roman" w:eastAsia="Arial Narrow" w:hAnsi="Times New Roman" w:cs="Times New Roman"/>
                <w:color w:val="000000"/>
                <w:sz w:val="24"/>
                <w:szCs w:val="24"/>
              </w:rPr>
              <w:t xml:space="preserve">. Ricardo Xavier </w:t>
            </w:r>
            <w:proofErr w:type="spellStart"/>
            <w:r w:rsidRPr="004662D6">
              <w:rPr>
                <w:rFonts w:ascii="Times New Roman" w:eastAsia="Arial Narrow" w:hAnsi="Times New Roman" w:cs="Times New Roman"/>
                <w:color w:val="000000"/>
                <w:sz w:val="24"/>
                <w:szCs w:val="24"/>
              </w:rPr>
              <w:t>Llugsi</w:t>
            </w:r>
            <w:proofErr w:type="spellEnd"/>
            <w:r w:rsidRPr="004662D6">
              <w:rPr>
                <w:rFonts w:ascii="Times New Roman" w:eastAsia="Arial Narrow" w:hAnsi="Times New Roman" w:cs="Times New Roman"/>
                <w:color w:val="000000"/>
                <w:sz w:val="24"/>
                <w:szCs w:val="24"/>
              </w:rPr>
              <w:t xml:space="preserve"> Cañar.</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t>Carrera:</w:t>
            </w:r>
            <w:r w:rsidRPr="004662D6">
              <w:rPr>
                <w:rFonts w:ascii="Times New Roman" w:hAnsi="Times New Roman" w:cs="Times New Roman"/>
                <w:bCs/>
                <w:sz w:val="24"/>
                <w:szCs w:val="24"/>
              </w:rPr>
              <w:t xml:space="preserve"> Ingeniería en Electrónica y Telecomunicaciones</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sidRPr="004662D6">
              <w:rPr>
                <w:rFonts w:ascii="Times New Roman" w:hAnsi="Times New Roman" w:cs="Times New Roman"/>
                <w:b/>
                <w:bCs/>
                <w:sz w:val="24"/>
                <w:szCs w:val="24"/>
              </w:rPr>
              <w:t>Año:</w:t>
            </w:r>
            <w:r w:rsidRPr="004662D6">
              <w:rPr>
                <w:rFonts w:ascii="Times New Roman" w:hAnsi="Times New Roman" w:cs="Times New Roman"/>
                <w:bCs/>
                <w:sz w:val="24"/>
                <w:szCs w:val="24"/>
              </w:rPr>
              <w:t xml:space="preserve"> 2017</w:t>
            </w:r>
          </w:p>
          <w:p w:rsidR="00CF34BF" w:rsidRPr="004662D6"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sidRPr="004662D6">
              <w:rPr>
                <w:rFonts w:ascii="Times New Roman" w:hAnsi="Times New Roman" w:cs="Times New Roman"/>
                <w:b/>
                <w:bCs/>
                <w:sz w:val="24"/>
                <w:szCs w:val="24"/>
              </w:rPr>
              <w:t>Resumen</w:t>
            </w:r>
            <w:r>
              <w:rPr>
                <w:rFonts w:ascii="Times New Roman" w:hAnsi="Times New Roman" w:cs="Times New Roman"/>
                <w:b/>
                <w:bCs/>
                <w:sz w:val="24"/>
                <w:szCs w:val="24"/>
              </w:rPr>
              <w:t>:</w:t>
            </w:r>
          </w:p>
          <w:p w:rsidR="00CF34BF" w:rsidRPr="004662D6" w:rsidRDefault="00CF34BF" w:rsidP="001C2D13">
            <w:pPr>
              <w:tabs>
                <w:tab w:val="left" w:pos="720"/>
              </w:tabs>
              <w:snapToGrid w:val="0"/>
              <w:spacing w:after="0" w:line="276" w:lineRule="auto"/>
              <w:ind w:left="360" w:right="225"/>
              <w:jc w:val="both"/>
              <w:rPr>
                <w:rFonts w:ascii="Times New Roman" w:hAnsi="Times New Roman" w:cs="Times New Roman"/>
                <w:bCs/>
                <w:sz w:val="24"/>
                <w:szCs w:val="24"/>
              </w:rPr>
            </w:pPr>
            <w:r w:rsidRPr="004662D6">
              <w:rPr>
                <w:rFonts w:ascii="Times New Roman" w:hAnsi="Times New Roman" w:cs="Times New Roman"/>
                <w:bCs/>
                <w:sz w:val="24"/>
                <w:szCs w:val="24"/>
              </w:rPr>
              <w:t xml:space="preserve">Con el fin de explorar alternativas para sistemas de comunicaciones móviles, el presente trabajo lleva a cabo un análisis del comportamiento de los niveles de potencia en un ambiente </w:t>
            </w:r>
            <w:proofErr w:type="spellStart"/>
            <w:r w:rsidRPr="004662D6">
              <w:rPr>
                <w:rFonts w:ascii="Times New Roman" w:hAnsi="Times New Roman" w:cs="Times New Roman"/>
                <w:bCs/>
                <w:sz w:val="24"/>
                <w:szCs w:val="24"/>
              </w:rPr>
              <w:t>indoor</w:t>
            </w:r>
            <w:proofErr w:type="spellEnd"/>
            <w:r w:rsidRPr="004662D6">
              <w:rPr>
                <w:rFonts w:ascii="Times New Roman" w:hAnsi="Times New Roman" w:cs="Times New Roman"/>
                <w:bCs/>
                <w:sz w:val="24"/>
                <w:szCs w:val="24"/>
              </w:rPr>
              <w:t xml:space="preserve"> para una señal de radiofrecuencia en el rango de frecuencias extremadamente altas, lo que corresponde a ondas milimétricas. Se realiza el diseño de dos antenas </w:t>
            </w:r>
            <w:proofErr w:type="spellStart"/>
            <w:r w:rsidRPr="004662D6">
              <w:rPr>
                <w:rFonts w:ascii="Times New Roman" w:hAnsi="Times New Roman" w:cs="Times New Roman"/>
                <w:bCs/>
                <w:sz w:val="24"/>
                <w:szCs w:val="24"/>
              </w:rPr>
              <w:t>microstrip</w:t>
            </w:r>
            <w:proofErr w:type="spellEnd"/>
            <w:r w:rsidRPr="004662D6">
              <w:rPr>
                <w:rFonts w:ascii="Times New Roman" w:hAnsi="Times New Roman" w:cs="Times New Roman"/>
                <w:bCs/>
                <w:sz w:val="24"/>
                <w:szCs w:val="24"/>
              </w:rPr>
              <w:t xml:space="preserve"> para dos bandas de frecuencia libres dentro del espectro EHF, (37-40.5) GHz y (71-76) GHz, dichas antenas se diseñan matemáticamente y se simulan en CST Studio de donde se obtiene sus parámetros fundamentales. Se simula las antenas en dos ambientes de propagación diseñados en AutoCAD y modelados en </w:t>
            </w:r>
            <w:proofErr w:type="spellStart"/>
            <w:r w:rsidRPr="004662D6">
              <w:rPr>
                <w:rFonts w:ascii="Times New Roman" w:hAnsi="Times New Roman" w:cs="Times New Roman"/>
                <w:bCs/>
                <w:sz w:val="24"/>
                <w:szCs w:val="24"/>
              </w:rPr>
              <w:t>WinProp</w:t>
            </w:r>
            <w:proofErr w:type="spellEnd"/>
            <w:r w:rsidRPr="004662D6">
              <w:rPr>
                <w:rFonts w:ascii="Times New Roman" w:hAnsi="Times New Roman" w:cs="Times New Roman"/>
                <w:bCs/>
                <w:sz w:val="24"/>
                <w:szCs w:val="24"/>
              </w:rPr>
              <w:t xml:space="preserve"> </w:t>
            </w:r>
            <w:proofErr w:type="spellStart"/>
            <w:r w:rsidRPr="004662D6">
              <w:rPr>
                <w:rFonts w:ascii="Times New Roman" w:hAnsi="Times New Roman" w:cs="Times New Roman"/>
                <w:bCs/>
                <w:sz w:val="24"/>
                <w:szCs w:val="24"/>
              </w:rPr>
              <w:t>WallMan</w:t>
            </w:r>
            <w:proofErr w:type="spellEnd"/>
            <w:r w:rsidRPr="004662D6">
              <w:rPr>
                <w:rFonts w:ascii="Times New Roman" w:hAnsi="Times New Roman" w:cs="Times New Roman"/>
                <w:bCs/>
                <w:sz w:val="24"/>
                <w:szCs w:val="24"/>
              </w:rPr>
              <w:t xml:space="preserve"> para posteriormente ser simulados en </w:t>
            </w:r>
            <w:proofErr w:type="spellStart"/>
            <w:r w:rsidRPr="004662D6">
              <w:rPr>
                <w:rFonts w:ascii="Times New Roman" w:hAnsi="Times New Roman" w:cs="Times New Roman"/>
                <w:bCs/>
                <w:sz w:val="24"/>
                <w:szCs w:val="24"/>
              </w:rPr>
              <w:t>WinProp</w:t>
            </w:r>
            <w:proofErr w:type="spellEnd"/>
            <w:r w:rsidRPr="004662D6">
              <w:rPr>
                <w:rFonts w:ascii="Times New Roman" w:hAnsi="Times New Roman" w:cs="Times New Roman"/>
                <w:bCs/>
                <w:sz w:val="24"/>
                <w:szCs w:val="24"/>
              </w:rPr>
              <w:t xml:space="preserve"> </w:t>
            </w:r>
            <w:proofErr w:type="spellStart"/>
            <w:r w:rsidRPr="004662D6">
              <w:rPr>
                <w:rFonts w:ascii="Times New Roman" w:hAnsi="Times New Roman" w:cs="Times New Roman"/>
                <w:bCs/>
                <w:sz w:val="24"/>
                <w:szCs w:val="24"/>
              </w:rPr>
              <w:t>ProMan</w:t>
            </w:r>
            <w:proofErr w:type="spellEnd"/>
            <w:r w:rsidRPr="004662D6">
              <w:rPr>
                <w:rFonts w:ascii="Times New Roman" w:hAnsi="Times New Roman" w:cs="Times New Roman"/>
                <w:bCs/>
                <w:sz w:val="24"/>
                <w:szCs w:val="24"/>
              </w:rPr>
              <w:t>. Se analiza los niveles de potencia obtenidos, comparando los modelos usados por el programa computacional y se presenta las conclusiones obtenidas [</w:t>
            </w:r>
            <w:r>
              <w:rPr>
                <w:rFonts w:ascii="Times New Roman" w:hAnsi="Times New Roman" w:cs="Times New Roman"/>
                <w:bCs/>
                <w:sz w:val="24"/>
                <w:szCs w:val="24"/>
              </w:rPr>
              <w:t>8</w:t>
            </w:r>
            <w:r w:rsidRPr="004662D6">
              <w:rPr>
                <w:rFonts w:ascii="Times New Roman" w:hAnsi="Times New Roman" w:cs="Times New Roman"/>
                <w:bCs/>
                <w:sz w:val="24"/>
                <w:szCs w:val="24"/>
              </w:rPr>
              <w:t xml:space="preserve">]. </w:t>
            </w:r>
          </w:p>
          <w:p w:rsid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
                <w:bCs/>
                <w:sz w:val="24"/>
                <w:szCs w:val="24"/>
              </w:rPr>
            </w:pPr>
            <w:r>
              <w:rPr>
                <w:rFonts w:ascii="Times New Roman" w:hAnsi="Times New Roman" w:cs="Times New Roman"/>
                <w:b/>
                <w:bCs/>
                <w:sz w:val="24"/>
                <w:szCs w:val="24"/>
              </w:rPr>
              <w:t>Diferencias:</w:t>
            </w:r>
          </w:p>
          <w:p w:rsid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Pr>
                <w:rFonts w:ascii="Times New Roman" w:hAnsi="Times New Roman" w:cs="Times New Roman"/>
                <w:bCs/>
                <w:sz w:val="24"/>
                <w:szCs w:val="24"/>
              </w:rPr>
              <w:t>La principal diferencia entre el trabajo propuesto y e</w:t>
            </w:r>
            <w:r w:rsidRPr="0009015B">
              <w:rPr>
                <w:rFonts w:ascii="Times New Roman" w:hAnsi="Times New Roman" w:cs="Times New Roman"/>
                <w:bCs/>
                <w:sz w:val="24"/>
                <w:szCs w:val="24"/>
              </w:rPr>
              <w:t xml:space="preserve">l </w:t>
            </w:r>
            <w:r>
              <w:rPr>
                <w:rFonts w:ascii="Times New Roman" w:hAnsi="Times New Roman" w:cs="Times New Roman"/>
                <w:bCs/>
                <w:sz w:val="24"/>
                <w:szCs w:val="24"/>
              </w:rPr>
              <w:t>trabajo</w:t>
            </w:r>
            <w:r w:rsidRPr="0009015B">
              <w:rPr>
                <w:rFonts w:ascii="Times New Roman" w:hAnsi="Times New Roman" w:cs="Times New Roman"/>
                <w:bCs/>
                <w:sz w:val="24"/>
                <w:szCs w:val="24"/>
              </w:rPr>
              <w:t xml:space="preserve"> citado </w:t>
            </w:r>
            <w:r>
              <w:rPr>
                <w:rFonts w:ascii="Times New Roman" w:hAnsi="Times New Roman" w:cs="Times New Roman"/>
                <w:bCs/>
                <w:sz w:val="24"/>
                <w:szCs w:val="24"/>
              </w:rPr>
              <w:t xml:space="preserve">es la banda de frecuencia de las señales analizadas y el medio de propagación. </w:t>
            </w:r>
          </w:p>
          <w:p w:rsidR="00CF34BF" w:rsidRPr="00CF34BF" w:rsidRDefault="00CF34BF" w:rsidP="001C2D13">
            <w:pPr>
              <w:tabs>
                <w:tab w:val="left" w:pos="720"/>
                <w:tab w:val="left" w:pos="9072"/>
              </w:tabs>
              <w:snapToGrid w:val="0"/>
              <w:spacing w:after="0" w:line="276" w:lineRule="auto"/>
              <w:ind w:left="360" w:right="325"/>
              <w:jc w:val="both"/>
              <w:rPr>
                <w:rFonts w:ascii="Times New Roman" w:hAnsi="Times New Roman" w:cs="Times New Roman"/>
                <w:bCs/>
                <w:sz w:val="24"/>
                <w:szCs w:val="24"/>
              </w:rPr>
            </w:pPr>
            <w:r>
              <w:rPr>
                <w:rFonts w:ascii="Times New Roman" w:hAnsi="Times New Roman" w:cs="Times New Roman"/>
                <w:bCs/>
                <w:sz w:val="24"/>
                <w:szCs w:val="24"/>
              </w:rPr>
              <w:t xml:space="preserve">El proyecto de titulación mencionado </w:t>
            </w:r>
            <w:r w:rsidRPr="0009015B">
              <w:rPr>
                <w:rFonts w:ascii="Times New Roman" w:hAnsi="Times New Roman" w:cs="Times New Roman"/>
                <w:bCs/>
                <w:sz w:val="24"/>
                <w:szCs w:val="24"/>
              </w:rPr>
              <w:t>analiza las señales en la banda EHF</w:t>
            </w:r>
            <w:r>
              <w:rPr>
                <w:rFonts w:ascii="Times New Roman" w:hAnsi="Times New Roman" w:cs="Times New Roman"/>
                <w:bCs/>
                <w:sz w:val="24"/>
                <w:szCs w:val="24"/>
              </w:rPr>
              <w:t xml:space="preserve">, y realiza un </w:t>
            </w:r>
            <w:r>
              <w:rPr>
                <w:rFonts w:ascii="Times New Roman" w:hAnsi="Times New Roman" w:cs="Times New Roman"/>
                <w:bCs/>
                <w:sz w:val="24"/>
                <w:szCs w:val="24"/>
              </w:rPr>
              <w:lastRenderedPageBreak/>
              <w:t xml:space="preserve">estudio sobre antenas </w:t>
            </w:r>
            <w:proofErr w:type="spellStart"/>
            <w:r>
              <w:rPr>
                <w:rFonts w:ascii="Times New Roman" w:hAnsi="Times New Roman" w:cs="Times New Roman"/>
                <w:bCs/>
                <w:sz w:val="24"/>
                <w:szCs w:val="24"/>
              </w:rPr>
              <w:t>microstrip</w:t>
            </w:r>
            <w:proofErr w:type="spellEnd"/>
            <w:r>
              <w:rPr>
                <w:rFonts w:ascii="Times New Roman" w:hAnsi="Times New Roman" w:cs="Times New Roman"/>
                <w:bCs/>
                <w:sz w:val="24"/>
                <w:szCs w:val="24"/>
              </w:rPr>
              <w:t xml:space="preserve">. Los programas de simulación utilizados son: </w:t>
            </w:r>
            <w:proofErr w:type="spellStart"/>
            <w:r w:rsidRPr="00400987">
              <w:rPr>
                <w:rFonts w:ascii="Times New Roman" w:hAnsi="Times New Roman" w:cs="Times New Roman"/>
                <w:bCs/>
                <w:sz w:val="24"/>
                <w:szCs w:val="24"/>
              </w:rPr>
              <w:t>Ansoft</w:t>
            </w:r>
            <w:proofErr w:type="spellEnd"/>
            <w:r w:rsidRPr="00400987">
              <w:rPr>
                <w:rFonts w:ascii="Times New Roman" w:hAnsi="Times New Roman" w:cs="Times New Roman"/>
                <w:bCs/>
                <w:sz w:val="24"/>
                <w:szCs w:val="24"/>
              </w:rPr>
              <w:t xml:space="preserve"> HFSS </w:t>
            </w:r>
            <w:r>
              <w:rPr>
                <w:rFonts w:ascii="Times New Roman" w:hAnsi="Times New Roman" w:cs="Times New Roman"/>
                <w:bCs/>
                <w:sz w:val="24"/>
                <w:szCs w:val="24"/>
              </w:rPr>
              <w:t>13, ADS 2011 y CST STUDIO SUITE, este último basado en modelos empíricos y matemáticos, incluye el modelo de trazado de rayos.</w:t>
            </w:r>
          </w:p>
        </w:tc>
      </w:tr>
      <w:tr w:rsidR="00215547" w:rsidRPr="00667954" w:rsidTr="0002504A">
        <w:trPr>
          <w:jc w:val="center"/>
        </w:trPr>
        <w:tc>
          <w:tcPr>
            <w:tcW w:w="9504" w:type="dxa"/>
            <w:gridSpan w:val="2"/>
          </w:tcPr>
          <w:p w:rsidR="00215547" w:rsidRPr="00CF34BF" w:rsidRDefault="00215547" w:rsidP="00CF34BF">
            <w:pPr>
              <w:pStyle w:val="Prrafodelista"/>
              <w:numPr>
                <w:ilvl w:val="0"/>
                <w:numId w:val="27"/>
              </w:numPr>
              <w:tabs>
                <w:tab w:val="left" w:pos="9072"/>
              </w:tabs>
              <w:spacing w:after="0" w:line="360" w:lineRule="auto"/>
              <w:ind w:right="136"/>
              <w:rPr>
                <w:rFonts w:ascii="Times New Roman" w:hAnsi="Times New Roman" w:cs="Times New Roman"/>
                <w:b/>
                <w:sz w:val="24"/>
                <w:szCs w:val="24"/>
              </w:rPr>
            </w:pPr>
            <w:r w:rsidRPr="00CF34BF">
              <w:rPr>
                <w:rFonts w:ascii="Times New Roman" w:hAnsi="Times New Roman" w:cs="Times New Roman"/>
                <w:b/>
                <w:sz w:val="24"/>
                <w:szCs w:val="24"/>
              </w:rPr>
              <w:lastRenderedPageBreak/>
              <w:t xml:space="preserve">Hipótesis </w:t>
            </w:r>
          </w:p>
          <w:p w:rsidR="00215547" w:rsidRPr="00CF34BF" w:rsidRDefault="00215547" w:rsidP="002D1312">
            <w:pPr>
              <w:tabs>
                <w:tab w:val="num" w:pos="720"/>
                <w:tab w:val="left" w:pos="9072"/>
              </w:tabs>
              <w:spacing w:after="120" w:line="240" w:lineRule="auto"/>
              <w:ind w:left="360" w:right="74"/>
              <w:jc w:val="both"/>
              <w:rPr>
                <w:rFonts w:ascii="Times New Roman" w:eastAsia="Times New Roman" w:hAnsi="Times New Roman" w:cs="Times New Roman"/>
                <w:b/>
                <w:bCs/>
                <w:i/>
                <w:sz w:val="24"/>
                <w:szCs w:val="24"/>
                <w:lang w:val="es-ES"/>
              </w:rPr>
            </w:pPr>
            <w:r w:rsidRPr="00CF34BF">
              <w:rPr>
                <w:rFonts w:ascii="Times New Roman" w:eastAsia="Times New Roman" w:hAnsi="Times New Roman" w:cs="Times New Roman"/>
                <w:b/>
                <w:bCs/>
                <w:i/>
                <w:sz w:val="24"/>
                <w:szCs w:val="24"/>
                <w:lang w:val="es-ES"/>
              </w:rPr>
              <w:t>4</w:t>
            </w:r>
            <w:r w:rsidR="00CF34BF">
              <w:rPr>
                <w:rFonts w:ascii="Times New Roman" w:eastAsia="Times New Roman" w:hAnsi="Times New Roman" w:cs="Times New Roman"/>
                <w:b/>
                <w:bCs/>
                <w:i/>
                <w:sz w:val="24"/>
                <w:szCs w:val="24"/>
                <w:lang w:val="es-ES"/>
              </w:rPr>
              <w:t xml:space="preserve">.1. Hipótesis </w:t>
            </w:r>
          </w:p>
          <w:p w:rsidR="00215547" w:rsidRPr="00CF34BF" w:rsidRDefault="00896E0F" w:rsidP="002D1312">
            <w:pPr>
              <w:tabs>
                <w:tab w:val="num" w:pos="720"/>
                <w:tab w:val="left" w:pos="9072"/>
              </w:tabs>
              <w:spacing w:after="120" w:line="240" w:lineRule="auto"/>
              <w:ind w:left="360" w:right="74"/>
              <w:jc w:val="both"/>
              <w:rPr>
                <w:rFonts w:ascii="Times New Roman" w:eastAsia="Times New Roman" w:hAnsi="Times New Roman" w:cs="Times New Roman"/>
                <w:bCs/>
                <w:i/>
                <w:color w:val="FF0000"/>
                <w:sz w:val="24"/>
                <w:szCs w:val="24"/>
                <w:lang w:val="es-ES"/>
              </w:rPr>
            </w:pPr>
            <w:r w:rsidRPr="00CF34BF">
              <w:rPr>
                <w:rFonts w:ascii="Times New Roman" w:eastAsia="Times New Roman" w:hAnsi="Times New Roman" w:cs="Times New Roman"/>
                <w:bCs/>
                <w:sz w:val="24"/>
                <w:szCs w:val="24"/>
                <w:lang w:val="es-ES"/>
              </w:rPr>
              <w:t>No aplica</w:t>
            </w:r>
            <w:r w:rsidR="00215547" w:rsidRPr="00CF34BF">
              <w:rPr>
                <w:rFonts w:ascii="Times New Roman" w:eastAsia="Times New Roman" w:hAnsi="Times New Roman" w:cs="Times New Roman"/>
                <w:bCs/>
                <w:i/>
                <w:color w:val="FF0000"/>
                <w:sz w:val="24"/>
                <w:szCs w:val="24"/>
                <w:lang w:val="es-ES"/>
              </w:rPr>
              <w:t xml:space="preserve">. </w:t>
            </w:r>
          </w:p>
          <w:p w:rsidR="00215547" w:rsidRPr="00CF34BF" w:rsidRDefault="00215547" w:rsidP="002D1312">
            <w:pPr>
              <w:tabs>
                <w:tab w:val="num" w:pos="720"/>
                <w:tab w:val="left" w:pos="9072"/>
              </w:tabs>
              <w:spacing w:after="120" w:line="240" w:lineRule="auto"/>
              <w:ind w:left="360" w:right="74"/>
              <w:jc w:val="both"/>
              <w:rPr>
                <w:rFonts w:ascii="Times New Roman" w:eastAsia="Times New Roman" w:hAnsi="Times New Roman" w:cs="Times New Roman"/>
                <w:b/>
                <w:bCs/>
                <w:i/>
                <w:sz w:val="24"/>
                <w:szCs w:val="24"/>
                <w:lang w:val="es-ES"/>
              </w:rPr>
            </w:pPr>
            <w:r w:rsidRPr="00CF34BF">
              <w:rPr>
                <w:rFonts w:ascii="Times New Roman" w:eastAsia="Times New Roman" w:hAnsi="Times New Roman" w:cs="Times New Roman"/>
                <w:b/>
                <w:bCs/>
                <w:i/>
                <w:sz w:val="24"/>
                <w:szCs w:val="24"/>
                <w:lang w:val="es-ES"/>
              </w:rPr>
              <w:t xml:space="preserve">4.2. Alcance </w:t>
            </w:r>
          </w:p>
          <w:p w:rsidR="00463899" w:rsidRDefault="00463899" w:rsidP="001C2D13">
            <w:pPr>
              <w:tabs>
                <w:tab w:val="num" w:pos="720"/>
                <w:tab w:val="left" w:pos="9072"/>
              </w:tabs>
              <w:spacing w:after="0" w:line="276" w:lineRule="auto"/>
              <w:ind w:left="360" w:right="225"/>
              <w:jc w:val="both"/>
              <w:rPr>
                <w:rFonts w:ascii="Times New Roman" w:hAnsi="Times New Roman" w:cs="Times New Roman"/>
                <w:sz w:val="24"/>
                <w:szCs w:val="24"/>
                <w:lang w:val="es-ES"/>
              </w:rPr>
            </w:pPr>
            <w:r w:rsidRPr="0011061A">
              <w:rPr>
                <w:rFonts w:ascii="Times New Roman" w:hAnsi="Times New Roman" w:cs="Times New Roman"/>
                <w:sz w:val="24"/>
                <w:szCs w:val="24"/>
                <w:lang w:val="es-ES"/>
              </w:rPr>
              <w:t xml:space="preserve">El modelo de trazado de rayos [3] fue escogido porque ha sido vastamente utilizado para predecir la propagación de señales en ambientes </w:t>
            </w:r>
            <w:proofErr w:type="spellStart"/>
            <w:r w:rsidRPr="0011061A">
              <w:rPr>
                <w:rFonts w:ascii="Times New Roman" w:hAnsi="Times New Roman" w:cs="Times New Roman"/>
                <w:sz w:val="24"/>
                <w:szCs w:val="24"/>
                <w:lang w:val="es-ES"/>
              </w:rPr>
              <w:t>indoor</w:t>
            </w:r>
            <w:proofErr w:type="spellEnd"/>
            <w:r w:rsidRPr="0011061A">
              <w:rPr>
                <w:rFonts w:ascii="Times New Roman" w:hAnsi="Times New Roman" w:cs="Times New Roman"/>
                <w:sz w:val="24"/>
                <w:szCs w:val="24"/>
                <w:lang w:val="es-ES"/>
              </w:rPr>
              <w:t>, donde la señal electromagnética es tratada como un rayo de luz, se aplicará este concepto en un túnel con secciones transversales rectangular y circular. El modelo incorpora los principios de la Óptica Geométrica para determinar el comportamiento del rayo ante múltiples reflexiones. En el cálculo de la potencia de recepción se supone que las paredes del túnel son un medio homogéneo reflectante</w:t>
            </w:r>
            <w:r w:rsidR="00087907">
              <w:rPr>
                <w:rFonts w:ascii="Times New Roman" w:hAnsi="Times New Roman" w:cs="Times New Roman"/>
                <w:sz w:val="24"/>
                <w:szCs w:val="24"/>
                <w:lang w:val="es-ES"/>
              </w:rPr>
              <w:t xml:space="preserve">, las </w:t>
            </w:r>
            <w:r w:rsidRPr="0011061A">
              <w:rPr>
                <w:rFonts w:ascii="Times New Roman" w:hAnsi="Times New Roman" w:cs="Times New Roman"/>
                <w:sz w:val="24"/>
                <w:szCs w:val="24"/>
                <w:lang w:val="es-ES"/>
              </w:rPr>
              <w:t xml:space="preserve">pérdidas en el interior del túnel se basan fundamentalmente en la ecuación de </w:t>
            </w:r>
            <w:proofErr w:type="spellStart"/>
            <w:r w:rsidRPr="0011061A">
              <w:rPr>
                <w:rFonts w:ascii="Times New Roman" w:hAnsi="Times New Roman" w:cs="Times New Roman"/>
                <w:sz w:val="24"/>
                <w:szCs w:val="24"/>
                <w:lang w:val="es-ES"/>
              </w:rPr>
              <w:t>Friis</w:t>
            </w:r>
            <w:proofErr w:type="spellEnd"/>
            <w:r w:rsidRPr="0011061A">
              <w:rPr>
                <w:rFonts w:ascii="Times New Roman" w:hAnsi="Times New Roman" w:cs="Times New Roman"/>
                <w:sz w:val="24"/>
                <w:szCs w:val="24"/>
                <w:lang w:val="es-ES"/>
              </w:rPr>
              <w:t xml:space="preserve"> para determinar las pérdidas en el espacio libre, y finalmente para el análisis se tomará en cuenta la velocidad de movimiento del tren.</w:t>
            </w:r>
          </w:p>
          <w:p w:rsidR="003546FD" w:rsidRDefault="00035BDD" w:rsidP="001C2D13">
            <w:pPr>
              <w:spacing w:after="0" w:line="276" w:lineRule="auto"/>
              <w:ind w:left="360" w:right="225"/>
              <w:jc w:val="both"/>
              <w:rPr>
                <w:rFonts w:ascii="Times New Roman" w:eastAsia="Times New Roman" w:hAnsi="Times New Roman" w:cs="Times New Roman"/>
                <w:bCs/>
                <w:sz w:val="24"/>
                <w:szCs w:val="24"/>
                <w:lang w:val="es-ES"/>
              </w:rPr>
            </w:pPr>
            <w:r w:rsidRPr="00035BDD">
              <w:rPr>
                <w:rFonts w:ascii="Times New Roman" w:eastAsia="Times New Roman" w:hAnsi="Times New Roman" w:cs="Times New Roman"/>
                <w:bCs/>
                <w:sz w:val="24"/>
                <w:szCs w:val="24"/>
                <w:lang w:val="es-ES"/>
              </w:rPr>
              <w:t>La simulaci</w:t>
            </w:r>
            <w:r>
              <w:rPr>
                <w:rFonts w:ascii="Times New Roman" w:eastAsia="Times New Roman" w:hAnsi="Times New Roman" w:cs="Times New Roman"/>
                <w:bCs/>
                <w:sz w:val="24"/>
                <w:szCs w:val="24"/>
                <w:lang w:val="es-ES"/>
              </w:rPr>
              <w:t>ón</w:t>
            </w:r>
            <w:r w:rsidR="00533DD7">
              <w:rPr>
                <w:rFonts w:ascii="Times New Roman" w:eastAsia="Times New Roman" w:hAnsi="Times New Roman" w:cs="Times New Roman"/>
                <w:bCs/>
                <w:sz w:val="24"/>
                <w:szCs w:val="24"/>
                <w:lang w:val="es-ES"/>
              </w:rPr>
              <w:t xml:space="preserve"> del modelo de propagación de trazado de rayos</w:t>
            </w:r>
            <w:r>
              <w:rPr>
                <w:rFonts w:ascii="Times New Roman" w:eastAsia="Times New Roman" w:hAnsi="Times New Roman" w:cs="Times New Roman"/>
                <w:bCs/>
                <w:sz w:val="24"/>
                <w:szCs w:val="24"/>
                <w:lang w:val="es-ES"/>
              </w:rPr>
              <w:t xml:space="preserve"> se realizará por completo en el </w:t>
            </w:r>
            <w:r w:rsidR="00533DD7">
              <w:rPr>
                <w:rFonts w:ascii="Times New Roman" w:eastAsia="Times New Roman" w:hAnsi="Times New Roman" w:cs="Times New Roman"/>
                <w:bCs/>
                <w:sz w:val="24"/>
                <w:szCs w:val="24"/>
                <w:lang w:val="es-ES"/>
              </w:rPr>
              <w:t>software de simulación de Matlab. Mediante la implementación de scripts y funciones se aplicarán</w:t>
            </w:r>
            <w:r w:rsidR="001E5A79">
              <w:rPr>
                <w:rFonts w:ascii="Times New Roman" w:eastAsia="Times New Roman" w:hAnsi="Times New Roman" w:cs="Times New Roman"/>
                <w:bCs/>
                <w:sz w:val="24"/>
                <w:szCs w:val="24"/>
                <w:lang w:val="es-ES"/>
              </w:rPr>
              <w:t xml:space="preserve"> las expresiones matemáticas y</w:t>
            </w:r>
            <w:r w:rsidR="00533DD7">
              <w:rPr>
                <w:rFonts w:ascii="Times New Roman" w:eastAsia="Times New Roman" w:hAnsi="Times New Roman" w:cs="Times New Roman"/>
                <w:bCs/>
                <w:sz w:val="24"/>
                <w:szCs w:val="24"/>
                <w:lang w:val="es-ES"/>
              </w:rPr>
              <w:t xml:space="preserve"> los mecanismos expuestos en el modelo</w:t>
            </w:r>
            <w:r w:rsidR="001E5A79">
              <w:rPr>
                <w:rFonts w:ascii="Times New Roman" w:eastAsia="Times New Roman" w:hAnsi="Times New Roman" w:cs="Times New Roman"/>
                <w:bCs/>
                <w:sz w:val="24"/>
                <w:szCs w:val="24"/>
                <w:lang w:val="es-ES"/>
              </w:rPr>
              <w:t>,</w:t>
            </w:r>
            <w:r w:rsidR="00533DD7">
              <w:rPr>
                <w:rFonts w:ascii="Times New Roman" w:eastAsia="Times New Roman" w:hAnsi="Times New Roman" w:cs="Times New Roman"/>
                <w:bCs/>
                <w:sz w:val="24"/>
                <w:szCs w:val="24"/>
                <w:lang w:val="es-ES"/>
              </w:rPr>
              <w:t xml:space="preserve"> especialmente aquellos que caracterizan el comportamiento de la fuente de rayos y la esfera de recepción</w:t>
            </w:r>
            <w:r w:rsidR="001E5A79">
              <w:rPr>
                <w:rFonts w:ascii="Times New Roman" w:eastAsia="Times New Roman" w:hAnsi="Times New Roman" w:cs="Times New Roman"/>
                <w:bCs/>
                <w:sz w:val="24"/>
                <w:szCs w:val="24"/>
                <w:lang w:val="es-ES"/>
              </w:rPr>
              <w:t>, los cuales</w:t>
            </w:r>
            <w:r w:rsidR="00533DD7">
              <w:rPr>
                <w:rFonts w:ascii="Times New Roman" w:eastAsia="Times New Roman" w:hAnsi="Times New Roman" w:cs="Times New Roman"/>
                <w:bCs/>
                <w:sz w:val="24"/>
                <w:szCs w:val="24"/>
                <w:lang w:val="es-ES"/>
              </w:rPr>
              <w:t xml:space="preserve"> serán representados gráficamente, el</w:t>
            </w:r>
            <w:r>
              <w:rPr>
                <w:rFonts w:ascii="Times New Roman" w:eastAsia="Times New Roman" w:hAnsi="Times New Roman" w:cs="Times New Roman"/>
                <w:bCs/>
                <w:sz w:val="24"/>
                <w:szCs w:val="24"/>
                <w:lang w:val="es-ES"/>
              </w:rPr>
              <w:t xml:space="preserve"> escenario del </w:t>
            </w:r>
            <w:r w:rsidR="00533DD7">
              <w:rPr>
                <w:rFonts w:ascii="Times New Roman" w:eastAsia="Times New Roman" w:hAnsi="Times New Roman" w:cs="Times New Roman"/>
                <w:bCs/>
                <w:sz w:val="24"/>
                <w:szCs w:val="24"/>
                <w:lang w:val="es-ES"/>
              </w:rPr>
              <w:t>túnel y el tren se visualiz</w:t>
            </w:r>
            <w:r w:rsidR="002F32A3">
              <w:rPr>
                <w:rFonts w:ascii="Times New Roman" w:eastAsia="Times New Roman" w:hAnsi="Times New Roman" w:cs="Times New Roman"/>
                <w:bCs/>
                <w:sz w:val="24"/>
                <w:szCs w:val="24"/>
                <w:lang w:val="es-ES"/>
              </w:rPr>
              <w:t xml:space="preserve">arán en tres dimensiones. </w:t>
            </w:r>
          </w:p>
          <w:p w:rsidR="003546FD" w:rsidRDefault="002F32A3" w:rsidP="001C2D13">
            <w:pPr>
              <w:tabs>
                <w:tab w:val="left" w:pos="9072"/>
              </w:tabs>
              <w:spacing w:after="0" w:line="276" w:lineRule="auto"/>
              <w:ind w:left="360" w:right="225"/>
              <w:jc w:val="both"/>
              <w:rPr>
                <w:rFonts w:ascii="Times New Roman" w:hAnsi="Times New Roman" w:cs="Times New Roman"/>
                <w:sz w:val="24"/>
                <w:szCs w:val="24"/>
              </w:rPr>
            </w:pPr>
            <w:r>
              <w:rPr>
                <w:rFonts w:ascii="Times New Roman" w:eastAsia="Times New Roman" w:hAnsi="Times New Roman" w:cs="Times New Roman"/>
                <w:bCs/>
                <w:sz w:val="24"/>
                <w:szCs w:val="24"/>
                <w:lang w:val="es-ES"/>
              </w:rPr>
              <w:t xml:space="preserve">El alto número de rayos que serán </w:t>
            </w:r>
            <w:r w:rsidR="003546FD">
              <w:rPr>
                <w:rFonts w:ascii="Times New Roman" w:eastAsia="Times New Roman" w:hAnsi="Times New Roman" w:cs="Times New Roman"/>
                <w:bCs/>
                <w:sz w:val="24"/>
                <w:szCs w:val="24"/>
                <w:lang w:val="es-ES"/>
              </w:rPr>
              <w:t xml:space="preserve">generados </w:t>
            </w:r>
            <w:r>
              <w:rPr>
                <w:rFonts w:ascii="Times New Roman" w:eastAsia="Times New Roman" w:hAnsi="Times New Roman" w:cs="Times New Roman"/>
                <w:bCs/>
                <w:sz w:val="24"/>
                <w:szCs w:val="24"/>
                <w:lang w:val="es-ES"/>
              </w:rPr>
              <w:t xml:space="preserve">en función de la frecuencia de </w:t>
            </w:r>
            <w:proofErr w:type="spellStart"/>
            <w:r>
              <w:rPr>
                <w:rFonts w:ascii="Times New Roman" w:eastAsia="Times New Roman" w:hAnsi="Times New Roman" w:cs="Times New Roman"/>
                <w:bCs/>
                <w:sz w:val="24"/>
                <w:szCs w:val="24"/>
                <w:lang w:val="es-ES"/>
              </w:rPr>
              <w:t>teselación</w:t>
            </w:r>
            <w:proofErr w:type="spellEnd"/>
            <w:r>
              <w:rPr>
                <w:rFonts w:ascii="Times New Roman" w:eastAsia="Times New Roman" w:hAnsi="Times New Roman" w:cs="Times New Roman"/>
                <w:bCs/>
                <w:sz w:val="24"/>
                <w:szCs w:val="24"/>
                <w:lang w:val="es-ES"/>
              </w:rPr>
              <w:t xml:space="preserve">, </w:t>
            </w:r>
            <w:r w:rsidR="00043AEB">
              <w:rPr>
                <w:rFonts w:ascii="Times New Roman" w:eastAsia="Times New Roman" w:hAnsi="Times New Roman" w:cs="Times New Roman"/>
                <w:bCs/>
                <w:sz w:val="24"/>
                <w:szCs w:val="24"/>
                <w:lang w:val="es-ES"/>
              </w:rPr>
              <w:t>dan lugar a una</w:t>
            </w:r>
            <w:r>
              <w:rPr>
                <w:rFonts w:ascii="Times New Roman" w:eastAsia="Times New Roman" w:hAnsi="Times New Roman" w:cs="Times New Roman"/>
                <w:bCs/>
                <w:sz w:val="24"/>
                <w:szCs w:val="24"/>
                <w:lang w:val="es-ES"/>
              </w:rPr>
              <w:t xml:space="preserve"> gran cantidad de información, la cual será tabulada y procesada para facilitar su análisis.</w:t>
            </w:r>
            <w:r w:rsidR="003546FD">
              <w:rPr>
                <w:rFonts w:ascii="Times New Roman" w:eastAsia="Times New Roman" w:hAnsi="Times New Roman" w:cs="Times New Roman"/>
                <w:bCs/>
                <w:sz w:val="24"/>
                <w:szCs w:val="24"/>
                <w:lang w:val="es-ES"/>
              </w:rPr>
              <w:t xml:space="preserve"> Mediant</w:t>
            </w:r>
            <w:r w:rsidR="009246FC">
              <w:rPr>
                <w:rFonts w:ascii="Times New Roman" w:eastAsia="Times New Roman" w:hAnsi="Times New Roman" w:cs="Times New Roman"/>
                <w:bCs/>
                <w:sz w:val="24"/>
                <w:szCs w:val="24"/>
                <w:lang w:val="es-ES"/>
              </w:rPr>
              <w:t>e una interfaz grá</w:t>
            </w:r>
            <w:r w:rsidR="003546FD">
              <w:rPr>
                <w:rFonts w:ascii="Times New Roman" w:eastAsia="Times New Roman" w:hAnsi="Times New Roman" w:cs="Times New Roman"/>
                <w:bCs/>
                <w:sz w:val="24"/>
                <w:szCs w:val="24"/>
                <w:lang w:val="es-ES"/>
              </w:rPr>
              <w:t>fica se podrán modificar l</w:t>
            </w:r>
            <w:r w:rsidR="00676EA8">
              <w:rPr>
                <w:rFonts w:ascii="Times New Roman" w:eastAsia="Times New Roman" w:hAnsi="Times New Roman" w:cs="Times New Roman"/>
                <w:bCs/>
                <w:sz w:val="24"/>
                <w:szCs w:val="24"/>
                <w:lang w:val="es-ES"/>
              </w:rPr>
              <w:t xml:space="preserve">os parámetros de entrada como: </w:t>
            </w:r>
            <w:r w:rsidR="00FF2F23">
              <w:rPr>
                <w:rFonts w:ascii="Times New Roman" w:eastAsia="Times New Roman" w:hAnsi="Times New Roman" w:cs="Times New Roman"/>
                <w:bCs/>
                <w:sz w:val="24"/>
                <w:szCs w:val="24"/>
                <w:lang w:val="es-ES"/>
              </w:rPr>
              <w:t xml:space="preserve">la </w:t>
            </w:r>
            <w:r w:rsidR="00676EA8">
              <w:rPr>
                <w:rFonts w:ascii="Times New Roman" w:eastAsia="Times New Roman" w:hAnsi="Times New Roman" w:cs="Times New Roman"/>
                <w:bCs/>
                <w:sz w:val="24"/>
                <w:szCs w:val="24"/>
                <w:lang w:val="es-ES"/>
              </w:rPr>
              <w:t xml:space="preserve">frecuencia de </w:t>
            </w:r>
            <w:proofErr w:type="spellStart"/>
            <w:r w:rsidR="00676EA8">
              <w:rPr>
                <w:rFonts w:ascii="Times New Roman" w:eastAsia="Times New Roman" w:hAnsi="Times New Roman" w:cs="Times New Roman"/>
                <w:bCs/>
                <w:sz w:val="24"/>
                <w:szCs w:val="24"/>
                <w:lang w:val="es-ES"/>
              </w:rPr>
              <w:t>teselación</w:t>
            </w:r>
            <w:proofErr w:type="spellEnd"/>
            <w:r w:rsidR="00A92CB5">
              <w:rPr>
                <w:rFonts w:ascii="Times New Roman" w:eastAsia="Times New Roman" w:hAnsi="Times New Roman" w:cs="Times New Roman"/>
                <w:bCs/>
                <w:sz w:val="24"/>
                <w:szCs w:val="24"/>
                <w:lang w:val="es-ES"/>
              </w:rPr>
              <w:t xml:space="preserve"> (número de rayos)</w:t>
            </w:r>
            <w:r w:rsidR="00676EA8">
              <w:rPr>
                <w:rFonts w:ascii="Times New Roman" w:eastAsia="Times New Roman" w:hAnsi="Times New Roman" w:cs="Times New Roman"/>
                <w:bCs/>
                <w:sz w:val="24"/>
                <w:szCs w:val="24"/>
                <w:lang w:val="es-ES"/>
              </w:rPr>
              <w:t xml:space="preserve">, </w:t>
            </w:r>
            <w:r w:rsidR="00FF2F23">
              <w:rPr>
                <w:rFonts w:ascii="Times New Roman" w:eastAsia="Times New Roman" w:hAnsi="Times New Roman" w:cs="Times New Roman"/>
                <w:bCs/>
                <w:sz w:val="24"/>
                <w:szCs w:val="24"/>
                <w:lang w:val="es-ES"/>
              </w:rPr>
              <w:t xml:space="preserve">la </w:t>
            </w:r>
            <w:r w:rsidR="00676EA8">
              <w:rPr>
                <w:rFonts w:ascii="Times New Roman" w:eastAsia="Times New Roman" w:hAnsi="Times New Roman" w:cs="Times New Roman"/>
                <w:bCs/>
                <w:sz w:val="24"/>
                <w:szCs w:val="24"/>
                <w:lang w:val="es-ES"/>
              </w:rPr>
              <w:t xml:space="preserve">frecuencia de operación, </w:t>
            </w:r>
            <w:r w:rsidR="00FF2F23">
              <w:rPr>
                <w:rFonts w:ascii="Times New Roman" w:eastAsia="Times New Roman" w:hAnsi="Times New Roman" w:cs="Times New Roman"/>
                <w:bCs/>
                <w:sz w:val="24"/>
                <w:szCs w:val="24"/>
                <w:lang w:val="es-ES"/>
              </w:rPr>
              <w:t xml:space="preserve">las </w:t>
            </w:r>
            <w:r w:rsidR="00676EA8">
              <w:rPr>
                <w:rFonts w:ascii="Times New Roman" w:eastAsia="Times New Roman" w:hAnsi="Times New Roman" w:cs="Times New Roman"/>
                <w:bCs/>
                <w:sz w:val="24"/>
                <w:szCs w:val="24"/>
                <w:lang w:val="es-ES"/>
              </w:rPr>
              <w:t>potencias de tra</w:t>
            </w:r>
            <w:r w:rsidR="00156D8F">
              <w:rPr>
                <w:rFonts w:ascii="Times New Roman" w:eastAsia="Times New Roman" w:hAnsi="Times New Roman" w:cs="Times New Roman"/>
                <w:bCs/>
                <w:sz w:val="24"/>
                <w:szCs w:val="24"/>
                <w:lang w:val="es-ES"/>
              </w:rPr>
              <w:t>n</w:t>
            </w:r>
            <w:r w:rsidR="00676EA8">
              <w:rPr>
                <w:rFonts w:ascii="Times New Roman" w:eastAsia="Times New Roman" w:hAnsi="Times New Roman" w:cs="Times New Roman"/>
                <w:bCs/>
                <w:sz w:val="24"/>
                <w:szCs w:val="24"/>
                <w:lang w:val="es-ES"/>
              </w:rPr>
              <w:t xml:space="preserve">smisión y recepción, </w:t>
            </w:r>
            <w:r w:rsidR="00FF2F23">
              <w:rPr>
                <w:rFonts w:ascii="Times New Roman" w:eastAsia="Times New Roman" w:hAnsi="Times New Roman" w:cs="Times New Roman"/>
                <w:bCs/>
                <w:sz w:val="24"/>
                <w:szCs w:val="24"/>
                <w:lang w:val="es-ES"/>
              </w:rPr>
              <w:t>el patrón de radiación de las antena</w:t>
            </w:r>
            <w:r w:rsidR="00EA4860">
              <w:rPr>
                <w:rFonts w:ascii="Times New Roman" w:eastAsia="Times New Roman" w:hAnsi="Times New Roman" w:cs="Times New Roman"/>
                <w:bCs/>
                <w:sz w:val="24"/>
                <w:szCs w:val="24"/>
                <w:lang w:val="es-ES"/>
              </w:rPr>
              <w:t>s</w:t>
            </w:r>
            <w:r w:rsidR="00FF2F23">
              <w:rPr>
                <w:rFonts w:ascii="Times New Roman" w:eastAsia="Times New Roman" w:hAnsi="Times New Roman" w:cs="Times New Roman"/>
                <w:bCs/>
                <w:sz w:val="24"/>
                <w:szCs w:val="24"/>
                <w:lang w:val="es-ES"/>
              </w:rPr>
              <w:t xml:space="preserve">, </w:t>
            </w:r>
            <w:r w:rsidR="00EA4860">
              <w:rPr>
                <w:rFonts w:ascii="Times New Roman" w:eastAsia="Times New Roman" w:hAnsi="Times New Roman" w:cs="Times New Roman"/>
                <w:bCs/>
                <w:sz w:val="24"/>
                <w:szCs w:val="24"/>
                <w:lang w:val="es-ES"/>
              </w:rPr>
              <w:t xml:space="preserve">número de antenas de recepción, </w:t>
            </w:r>
            <w:r w:rsidR="00093019" w:rsidRPr="0009076D">
              <w:rPr>
                <w:rFonts w:ascii="Times New Roman" w:eastAsia="Times New Roman" w:hAnsi="Times New Roman" w:cs="Times New Roman"/>
                <w:bCs/>
                <w:sz w:val="24"/>
                <w:szCs w:val="24"/>
                <w:highlight w:val="yellow"/>
                <w:lang w:val="es-ES"/>
              </w:rPr>
              <w:t>velocidad del vagón del Metro de Quito</w:t>
            </w:r>
            <w:r w:rsidR="00EA4860">
              <w:rPr>
                <w:rFonts w:ascii="Times New Roman" w:eastAsia="Times New Roman" w:hAnsi="Times New Roman" w:cs="Times New Roman"/>
                <w:bCs/>
                <w:sz w:val="24"/>
                <w:szCs w:val="24"/>
                <w:lang w:val="es-ES"/>
              </w:rPr>
              <w:t>, entre los principales parámetros a considerar, la  interfaz también permitirá</w:t>
            </w:r>
            <w:r w:rsidR="00676EA8">
              <w:rPr>
                <w:rFonts w:ascii="Times New Roman" w:eastAsia="Times New Roman" w:hAnsi="Times New Roman" w:cs="Times New Roman"/>
                <w:bCs/>
                <w:sz w:val="24"/>
                <w:szCs w:val="24"/>
                <w:lang w:val="es-ES"/>
              </w:rPr>
              <w:t xml:space="preserve"> </w:t>
            </w:r>
            <w:r w:rsidR="009246FC">
              <w:rPr>
                <w:rFonts w:ascii="Times New Roman" w:eastAsia="Times New Roman" w:hAnsi="Times New Roman" w:cs="Times New Roman"/>
                <w:bCs/>
                <w:sz w:val="24"/>
                <w:szCs w:val="24"/>
                <w:lang w:val="es-ES"/>
              </w:rPr>
              <w:t xml:space="preserve"> visual</w:t>
            </w:r>
            <w:r w:rsidR="003546FD">
              <w:rPr>
                <w:rFonts w:ascii="Times New Roman" w:eastAsia="Times New Roman" w:hAnsi="Times New Roman" w:cs="Times New Roman"/>
                <w:bCs/>
                <w:sz w:val="24"/>
                <w:szCs w:val="24"/>
                <w:lang w:val="es-ES"/>
              </w:rPr>
              <w:t xml:space="preserve">izar los resultados obtenidos: </w:t>
            </w:r>
            <w:r w:rsidR="003546FD" w:rsidRPr="00C12E3D">
              <w:rPr>
                <w:rFonts w:ascii="Times New Roman" w:hAnsi="Times New Roman" w:cs="Times New Roman"/>
                <w:sz w:val="24"/>
                <w:szCs w:val="24"/>
              </w:rPr>
              <w:t>perfiles de retardo de potencia</w:t>
            </w:r>
            <w:r w:rsidR="009246FC">
              <w:rPr>
                <w:rFonts w:ascii="Times New Roman" w:hAnsi="Times New Roman" w:cs="Times New Roman"/>
                <w:sz w:val="24"/>
                <w:szCs w:val="24"/>
              </w:rPr>
              <w:t xml:space="preserve"> y</w:t>
            </w:r>
            <w:r w:rsidR="003546FD" w:rsidRPr="00C12E3D">
              <w:rPr>
                <w:rFonts w:ascii="Times New Roman" w:hAnsi="Times New Roman" w:cs="Times New Roman"/>
                <w:sz w:val="24"/>
                <w:szCs w:val="24"/>
              </w:rPr>
              <w:t xml:space="preserve"> gráficas de desvanecimiento de</w:t>
            </w:r>
            <w:r w:rsidR="009246FC">
              <w:rPr>
                <w:rFonts w:ascii="Times New Roman" w:hAnsi="Times New Roman" w:cs="Times New Roman"/>
                <w:sz w:val="24"/>
                <w:szCs w:val="24"/>
              </w:rPr>
              <w:t xml:space="preserve"> potencia en función del tiempo. </w:t>
            </w:r>
          </w:p>
          <w:p w:rsidR="00463899" w:rsidRPr="00596F8E" w:rsidRDefault="00156D8F" w:rsidP="001C2D13">
            <w:pPr>
              <w:tabs>
                <w:tab w:val="left" w:pos="9072"/>
              </w:tabs>
              <w:spacing w:after="0" w:line="276" w:lineRule="auto"/>
              <w:ind w:left="360" w:right="225"/>
              <w:jc w:val="both"/>
              <w:rPr>
                <w:rFonts w:ascii="Times New Roman" w:hAnsi="Times New Roman" w:cs="Times New Roman"/>
                <w:sz w:val="24"/>
                <w:szCs w:val="24"/>
              </w:rPr>
            </w:pPr>
            <w:r>
              <w:rPr>
                <w:rFonts w:ascii="Times New Roman" w:eastAsia="Times New Roman" w:hAnsi="Times New Roman" w:cs="Times New Roman"/>
                <w:bCs/>
                <w:sz w:val="24"/>
                <w:szCs w:val="24"/>
                <w:lang w:val="es-ES"/>
              </w:rPr>
              <w:t>En [3] se presenta l</w:t>
            </w:r>
            <w:r w:rsidR="00463899">
              <w:rPr>
                <w:rFonts w:ascii="Times New Roman" w:eastAsia="Times New Roman" w:hAnsi="Times New Roman" w:cs="Times New Roman"/>
                <w:bCs/>
                <w:sz w:val="24"/>
                <w:szCs w:val="24"/>
                <w:lang w:val="es-ES"/>
              </w:rPr>
              <w:t>a ecuaci</w:t>
            </w:r>
            <w:r w:rsidR="00463899">
              <w:rPr>
                <w:rFonts w:ascii="Mongolian Baiti" w:eastAsia="Times New Roman" w:hAnsi="Mongolian Baiti" w:cs="Mongolian Baiti"/>
                <w:bCs/>
                <w:sz w:val="24"/>
                <w:szCs w:val="24"/>
                <w:lang w:val="es-ES"/>
              </w:rPr>
              <w:t xml:space="preserve">ón </w:t>
            </w:r>
            <w:r>
              <w:rPr>
                <w:rFonts w:ascii="Mongolian Baiti" w:eastAsia="Times New Roman" w:hAnsi="Mongolian Baiti" w:cs="Mongolian Baiti"/>
                <w:bCs/>
                <w:sz w:val="24"/>
                <w:szCs w:val="24"/>
                <w:lang w:val="es-ES"/>
              </w:rPr>
              <w:t>(</w:t>
            </w:r>
            <w:r w:rsidR="00463899">
              <w:rPr>
                <w:rFonts w:ascii="Mongolian Baiti" w:eastAsia="Times New Roman" w:hAnsi="Mongolian Baiti" w:cs="Mongolian Baiti"/>
                <w:bCs/>
                <w:sz w:val="24"/>
                <w:szCs w:val="24"/>
                <w:lang w:val="es-ES"/>
              </w:rPr>
              <w:t>1</w:t>
            </w:r>
            <w:r>
              <w:rPr>
                <w:rFonts w:ascii="Mongolian Baiti" w:eastAsia="Times New Roman" w:hAnsi="Mongolian Baiti" w:cs="Mongolian Baiti"/>
                <w:bCs/>
                <w:sz w:val="24"/>
                <w:szCs w:val="24"/>
                <w:lang w:val="es-ES"/>
              </w:rPr>
              <w:t>) que</w:t>
            </w:r>
            <w:r w:rsidR="00463899">
              <w:rPr>
                <w:rFonts w:ascii="Times New Roman" w:eastAsia="Times New Roman" w:hAnsi="Times New Roman" w:cs="Times New Roman"/>
                <w:bCs/>
                <w:sz w:val="24"/>
                <w:szCs w:val="24"/>
                <w:lang w:val="es-ES"/>
              </w:rPr>
              <w:t xml:space="preserve"> permite calcular la potencia recibida en un túnel con sección transversal rectangular, pero de acuerdo con [4] y [5], el modelo es adaptable para túneles con diferentes formas de sección transversal.</w:t>
            </w:r>
          </w:p>
          <w:p w:rsidR="00463899" w:rsidRPr="006E57D8" w:rsidRDefault="00CA78DB" w:rsidP="00463899">
            <w:pPr>
              <w:pStyle w:val="Sinespaciado"/>
              <w:tabs>
                <w:tab w:val="left" w:pos="9072"/>
              </w:tabs>
              <w:spacing w:line="276" w:lineRule="auto"/>
              <w:ind w:left="426"/>
              <w:jc w:val="both"/>
              <w:rPr>
                <w:rFonts w:ascii="Times New Roman" w:eastAsia="Times New Roman" w:hAnsi="Times New Roman" w:cs="Times New Roman"/>
                <w:bCs/>
                <w:sz w:val="24"/>
                <w:szCs w:val="24"/>
                <w:lang w:val="es-ES"/>
              </w:rPr>
            </w:pPr>
            <m:oMathPara>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P</m:t>
                    </m:r>
                  </m:e>
                  <m:sub>
                    <m:r>
                      <m:rPr>
                        <m:sty m:val="p"/>
                      </m:rPr>
                      <w:rPr>
                        <w:rFonts w:ascii="Cambria Math" w:eastAsia="Times New Roman" w:hAnsi="Cambria Math" w:cs="Times New Roman"/>
                        <w:sz w:val="24"/>
                        <w:szCs w:val="24"/>
                        <w:lang w:val="es-ES"/>
                      </w:rPr>
                      <m:t>r</m:t>
                    </m:r>
                  </m:sub>
                </m:sSub>
                <m:r>
                  <m:rPr>
                    <m:sty m:val="p"/>
                  </m:rPr>
                  <w:rPr>
                    <w:rFonts w:ascii="Cambria Math" w:eastAsia="Times New Roman" w:hAnsi="Cambria Math" w:cs="Times New Roman"/>
                    <w:sz w:val="24"/>
                    <w:szCs w:val="24"/>
                    <w:lang w:val="es-ES"/>
                  </w:rPr>
                  <m:t>=</m:t>
                </m:r>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P</m:t>
                    </m:r>
                  </m:e>
                  <m:sub>
                    <m:r>
                      <m:rPr>
                        <m:sty m:val="p"/>
                      </m:rPr>
                      <w:rPr>
                        <w:rFonts w:ascii="Cambria Math" w:eastAsia="Times New Roman" w:hAnsi="Cambria Math" w:cs="Times New Roman"/>
                        <w:sz w:val="24"/>
                        <w:szCs w:val="24"/>
                        <w:lang w:val="es-ES"/>
                      </w:rPr>
                      <m:t>t</m:t>
                    </m:r>
                  </m:sub>
                </m:sSub>
                <m:sSup>
                  <m:sSupPr>
                    <m:ctrlPr>
                      <w:rPr>
                        <w:rFonts w:ascii="Cambria Math" w:eastAsia="Times New Roman" w:hAnsi="Cambria Math" w:cs="Times New Roman"/>
                        <w:bCs/>
                        <w:sz w:val="24"/>
                        <w:szCs w:val="24"/>
                        <w:lang w:val="es-ES"/>
                      </w:rPr>
                    </m:ctrlPr>
                  </m:sSupPr>
                  <m:e>
                    <m:d>
                      <m:dPr>
                        <m:begChr m:val="{"/>
                        <m:endChr m:val="}"/>
                        <m:ctrlPr>
                          <w:rPr>
                            <w:rFonts w:ascii="Cambria Math" w:eastAsia="Times New Roman" w:hAnsi="Cambria Math" w:cs="Times New Roman"/>
                            <w:bCs/>
                            <w:sz w:val="24"/>
                            <w:szCs w:val="24"/>
                            <w:lang w:val="es-ES"/>
                          </w:rPr>
                        </m:ctrlPr>
                      </m:dPr>
                      <m:e>
                        <m:f>
                          <m:fPr>
                            <m:ctrlPr>
                              <w:rPr>
                                <w:rFonts w:ascii="Cambria Math" w:eastAsia="Times New Roman" w:hAnsi="Cambria Math" w:cs="Times New Roman"/>
                                <w:bCs/>
                                <w:sz w:val="24"/>
                                <w:szCs w:val="24"/>
                                <w:lang w:val="es-ES"/>
                              </w:rPr>
                            </m:ctrlPr>
                          </m:fPr>
                          <m:num>
                            <m:r>
                              <m:rPr>
                                <m:sty m:val="p"/>
                              </m:rPr>
                              <w:rPr>
                                <w:rFonts w:ascii="Cambria Math" w:eastAsia="Times New Roman" w:hAnsi="Cambria Math" w:cs="Times New Roman"/>
                                <w:sz w:val="24"/>
                                <w:szCs w:val="24"/>
                                <w:lang w:val="es-ES"/>
                              </w:rPr>
                              <m:t>λ</m:t>
                            </m:r>
                          </m:num>
                          <m:den>
                            <m:r>
                              <m:rPr>
                                <m:sty m:val="p"/>
                              </m:rPr>
                              <w:rPr>
                                <w:rFonts w:ascii="Cambria Math" w:eastAsia="Times New Roman" w:hAnsi="Cambria Math" w:cs="Times New Roman"/>
                                <w:sz w:val="24"/>
                                <w:szCs w:val="24"/>
                                <w:lang w:val="es-ES"/>
                              </w:rPr>
                              <m:t>4π</m:t>
                            </m:r>
                          </m:den>
                        </m:f>
                      </m:e>
                    </m:d>
                  </m:e>
                  <m:sup>
                    <m:r>
                      <m:rPr>
                        <m:sty m:val="p"/>
                      </m:rPr>
                      <w:rPr>
                        <w:rFonts w:ascii="Cambria Math" w:eastAsia="Times New Roman" w:hAnsi="Cambria Math" w:cs="Times New Roman"/>
                        <w:sz w:val="24"/>
                        <w:szCs w:val="24"/>
                        <w:lang w:val="es-ES"/>
                      </w:rPr>
                      <m:t>2</m:t>
                    </m:r>
                  </m:sup>
                </m:sSup>
                <m:d>
                  <m:dPr>
                    <m:begChr m:val="{"/>
                    <m:endChr m:val="}"/>
                    <m:ctrlPr>
                      <w:rPr>
                        <w:rFonts w:ascii="Cambria Math" w:eastAsia="Times New Roman" w:hAnsi="Cambria Math" w:cs="Times New Roman"/>
                        <w:bCs/>
                        <w:sz w:val="24"/>
                        <w:szCs w:val="24"/>
                        <w:lang w:val="es-ES"/>
                      </w:rPr>
                    </m:ctrlPr>
                  </m:dPr>
                  <m:e>
                    <m:sSup>
                      <m:sSupPr>
                        <m:ctrlPr>
                          <w:rPr>
                            <w:rFonts w:ascii="Cambria Math" w:eastAsia="Times New Roman" w:hAnsi="Cambria Math" w:cs="Times New Roman"/>
                            <w:bCs/>
                            <w:sz w:val="24"/>
                            <w:szCs w:val="24"/>
                            <w:lang w:val="es-ES"/>
                          </w:rPr>
                        </m:ctrlPr>
                      </m:sSupPr>
                      <m:e>
                        <m:d>
                          <m:dPr>
                            <m:begChr m:val="|"/>
                            <m:endChr m:val="|"/>
                            <m:ctrlPr>
                              <w:rPr>
                                <w:rFonts w:ascii="Cambria Math" w:eastAsia="Times New Roman" w:hAnsi="Cambria Math" w:cs="Times New Roman"/>
                                <w:bCs/>
                                <w:sz w:val="24"/>
                                <w:szCs w:val="24"/>
                                <w:lang w:val="es-ES"/>
                              </w:rPr>
                            </m:ctrlPr>
                          </m:dPr>
                          <m:e>
                            <m:f>
                              <m:fPr>
                                <m:ctrlPr>
                                  <w:rPr>
                                    <w:rFonts w:ascii="Cambria Math" w:eastAsia="Times New Roman" w:hAnsi="Cambria Math" w:cs="Times New Roman"/>
                                    <w:bCs/>
                                    <w:sz w:val="24"/>
                                    <w:szCs w:val="24"/>
                                    <w:lang w:val="es-ES"/>
                                  </w:rPr>
                                </m:ctrlPr>
                              </m:fPr>
                              <m:num>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G</m:t>
                                    </m:r>
                                  </m:e>
                                  <m:sub>
                                    <m:r>
                                      <m:rPr>
                                        <m:sty m:val="p"/>
                                      </m:rPr>
                                      <w:rPr>
                                        <w:rFonts w:ascii="Cambria Math" w:eastAsia="Times New Roman" w:hAnsi="Cambria Math" w:cs="Times New Roman"/>
                                        <w:sz w:val="24"/>
                                        <w:szCs w:val="24"/>
                                        <w:lang w:val="es-ES"/>
                                      </w:rPr>
                                      <m:t>d</m:t>
                                    </m:r>
                                  </m:sub>
                                </m:sSub>
                                <m:r>
                                  <m:rPr>
                                    <m:sty m:val="p"/>
                                  </m:rPr>
                                  <w:rPr>
                                    <w:rFonts w:ascii="Cambria Math" w:eastAsia="Times New Roman" w:hAnsi="Cambria Math" w:cs="Times New Roman"/>
                                    <w:sz w:val="24"/>
                                    <w:szCs w:val="24"/>
                                    <w:lang w:val="es-ES"/>
                                  </w:rPr>
                                  <m:t>(x)</m:t>
                                </m:r>
                              </m:num>
                              <m:den>
                                <m:r>
                                  <m:rPr>
                                    <m:sty m:val="p"/>
                                  </m:rPr>
                                  <w:rPr>
                                    <w:rFonts w:ascii="Cambria Math" w:eastAsia="Times New Roman" w:hAnsi="Cambria Math" w:cs="Times New Roman"/>
                                    <w:sz w:val="24"/>
                                    <w:szCs w:val="24"/>
                                    <w:lang w:val="es-ES"/>
                                  </w:rPr>
                                  <m:t>r</m:t>
                                </m:r>
                              </m:den>
                            </m:f>
                            <m:r>
                              <m:rPr>
                                <m:sty m:val="p"/>
                              </m:rPr>
                              <w:rPr>
                                <w:rFonts w:ascii="Cambria Math" w:eastAsia="Times New Roman" w:hAnsi="Cambria Math" w:cs="Times New Roman"/>
                                <w:sz w:val="24"/>
                                <w:szCs w:val="24"/>
                                <w:lang w:val="es-ES"/>
                              </w:rPr>
                              <m:t>+</m:t>
                            </m:r>
                            <m:nary>
                              <m:naryPr>
                                <m:chr m:val="∑"/>
                                <m:limLoc m:val="undOvr"/>
                                <m:ctrlPr>
                                  <w:rPr>
                                    <w:rFonts w:ascii="Cambria Math" w:eastAsia="Times New Roman" w:hAnsi="Cambria Math" w:cs="Times New Roman"/>
                                    <w:bCs/>
                                    <w:sz w:val="24"/>
                                    <w:szCs w:val="24"/>
                                    <w:lang w:val="es-ES"/>
                                  </w:rPr>
                                </m:ctrlPr>
                              </m:naryPr>
                              <m:sub>
                                <m:r>
                                  <m:rPr>
                                    <m:sty m:val="p"/>
                                  </m:rPr>
                                  <w:rPr>
                                    <w:rFonts w:ascii="Cambria Math" w:eastAsia="Times New Roman" w:hAnsi="Cambria Math" w:cs="Times New Roman"/>
                                    <w:sz w:val="24"/>
                                    <w:szCs w:val="24"/>
                                    <w:lang w:val="es-ES"/>
                                  </w:rPr>
                                  <m:t>i=1</m:t>
                                </m:r>
                              </m:sub>
                              <m:sup>
                                <m:r>
                                  <m:rPr>
                                    <m:sty m:val="p"/>
                                  </m:rPr>
                                  <w:rPr>
                                    <w:rFonts w:ascii="Cambria Math" w:eastAsia="Times New Roman" w:hAnsi="Cambria Math" w:cs="Times New Roman"/>
                                    <w:sz w:val="24"/>
                                    <w:szCs w:val="24"/>
                                    <w:lang w:val="es-ES"/>
                                  </w:rPr>
                                  <m:t>N-1</m:t>
                                </m:r>
                              </m:sup>
                              <m:e>
                                <m:f>
                                  <m:fPr>
                                    <m:ctrlPr>
                                      <w:rPr>
                                        <w:rFonts w:ascii="Cambria Math" w:eastAsia="Times New Roman" w:hAnsi="Cambria Math" w:cs="Times New Roman"/>
                                        <w:bCs/>
                                        <w:sz w:val="24"/>
                                        <w:szCs w:val="24"/>
                                        <w:lang w:val="es-ES"/>
                                      </w:rPr>
                                    </m:ctrlPr>
                                  </m:fPr>
                                  <m:num>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G</m:t>
                                        </m:r>
                                      </m:e>
                                      <m:sub>
                                        <m:r>
                                          <m:rPr>
                                            <m:sty m:val="p"/>
                                          </m:rPr>
                                          <w:rPr>
                                            <w:rFonts w:ascii="Cambria Math" w:eastAsia="Times New Roman" w:hAnsi="Cambria Math" w:cs="Times New Roman"/>
                                            <w:sz w:val="24"/>
                                            <w:szCs w:val="24"/>
                                            <w:lang w:val="es-ES"/>
                                          </w:rPr>
                                          <m:t>Ri</m:t>
                                        </m:r>
                                      </m:sub>
                                    </m:sSub>
                                    <m:r>
                                      <m:rPr>
                                        <m:sty m:val="p"/>
                                      </m:rPr>
                                      <w:rPr>
                                        <w:rFonts w:ascii="Cambria Math" w:eastAsia="Times New Roman" w:hAnsi="Cambria Math" w:cs="Times New Roman"/>
                                        <w:sz w:val="24"/>
                                        <w:szCs w:val="24"/>
                                        <w:lang w:val="es-ES"/>
                                      </w:rPr>
                                      <m:t>(x)</m:t>
                                    </m:r>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R</m:t>
                                        </m:r>
                                      </m:e>
                                      <m:sub>
                                        <m:r>
                                          <m:rPr>
                                            <m:sty m:val="p"/>
                                          </m:rPr>
                                          <w:rPr>
                                            <w:rFonts w:ascii="Cambria Math" w:eastAsia="Times New Roman" w:hAnsi="Cambria Math" w:cs="Times New Roman"/>
                                            <w:sz w:val="24"/>
                                            <w:szCs w:val="24"/>
                                            <w:lang w:val="es-ES"/>
                                          </w:rPr>
                                          <m:t>i</m:t>
                                        </m:r>
                                      </m:sub>
                                    </m:sSub>
                                    <m:r>
                                      <m:rPr>
                                        <m:sty m:val="p"/>
                                      </m:rPr>
                                      <w:rPr>
                                        <w:rFonts w:ascii="Cambria Math" w:eastAsia="Times New Roman" w:hAnsi="Cambria Math" w:cs="Times New Roman"/>
                                        <w:sz w:val="24"/>
                                        <w:szCs w:val="24"/>
                                        <w:lang w:val="es-ES"/>
                                      </w:rPr>
                                      <m:t>exp⁡(j</m:t>
                                    </m:r>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φ</m:t>
                                        </m:r>
                                      </m:e>
                                      <m:sub>
                                        <m:r>
                                          <m:rPr>
                                            <m:sty m:val="p"/>
                                          </m:rPr>
                                          <w:rPr>
                                            <w:rFonts w:ascii="Cambria Math" w:eastAsia="Times New Roman" w:hAnsi="Cambria Math" w:cs="Times New Roman"/>
                                            <w:sz w:val="24"/>
                                            <w:szCs w:val="24"/>
                                            <w:lang w:val="es-ES"/>
                                          </w:rPr>
                                          <m:t>i</m:t>
                                        </m:r>
                                      </m:sub>
                                    </m:sSub>
                                    <m:r>
                                      <m:rPr>
                                        <m:sty m:val="p"/>
                                      </m:rPr>
                                      <w:rPr>
                                        <w:rFonts w:ascii="Cambria Math" w:eastAsia="Times New Roman" w:hAnsi="Cambria Math" w:cs="Times New Roman"/>
                                        <w:sz w:val="24"/>
                                        <w:szCs w:val="24"/>
                                        <w:lang w:val="es-ES"/>
                                      </w:rPr>
                                      <m:t>)</m:t>
                                    </m:r>
                                  </m:num>
                                  <m:den>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r</m:t>
                                        </m:r>
                                      </m:e>
                                      <m:sub>
                                        <m:r>
                                          <m:rPr>
                                            <m:sty m:val="p"/>
                                          </m:rPr>
                                          <w:rPr>
                                            <w:rFonts w:ascii="Cambria Math" w:eastAsia="Times New Roman" w:hAnsi="Cambria Math" w:cs="Times New Roman"/>
                                            <w:sz w:val="24"/>
                                            <w:szCs w:val="24"/>
                                            <w:lang w:val="es-ES"/>
                                          </w:rPr>
                                          <m:t>i</m:t>
                                        </m:r>
                                      </m:sub>
                                    </m:sSub>
                                  </m:den>
                                </m:f>
                              </m:e>
                            </m:nary>
                          </m:e>
                        </m:d>
                      </m:e>
                      <m:sup>
                        <m:r>
                          <m:rPr>
                            <m:sty m:val="p"/>
                          </m:rPr>
                          <w:rPr>
                            <w:rFonts w:ascii="Cambria Math" w:eastAsia="Times New Roman" w:hAnsi="Cambria Math" w:cs="Times New Roman"/>
                            <w:sz w:val="24"/>
                            <w:szCs w:val="24"/>
                            <w:lang w:val="es-ES"/>
                          </w:rPr>
                          <m:t>2</m:t>
                        </m:r>
                      </m:sup>
                    </m:sSup>
                  </m:e>
                </m:d>
                <m:r>
                  <w:rPr>
                    <w:rFonts w:ascii="Cambria Math" w:eastAsia="Times New Roman" w:hAnsi="Cambria Math" w:cs="Times New Roman"/>
                    <w:sz w:val="24"/>
                    <w:szCs w:val="24"/>
                    <w:lang w:val="es-ES"/>
                  </w:rPr>
                  <m:t xml:space="preserve"> (1)</m:t>
                </m:r>
              </m:oMath>
            </m:oMathPara>
          </w:p>
          <w:p w:rsidR="00463899" w:rsidRDefault="00463899" w:rsidP="001D3A9E">
            <w:pPr>
              <w:pStyle w:val="Sinespaciado"/>
              <w:tabs>
                <w:tab w:val="left" w:pos="9072"/>
              </w:tabs>
              <w:spacing w:line="276" w:lineRule="auto"/>
              <w:ind w:left="426"/>
              <w:jc w:val="both"/>
              <w:rPr>
                <w:rFonts w:ascii="Times New Roman" w:eastAsia="Times New Roman" w:hAnsi="Times New Roman" w:cs="Times New Roman"/>
                <w:bCs/>
                <w:sz w:val="24"/>
                <w:szCs w:val="24"/>
                <w:lang w:val="es-ES"/>
              </w:rPr>
            </w:pPr>
            <w:proofErr w:type="spellStart"/>
            <w:r>
              <w:rPr>
                <w:rFonts w:ascii="Times New Roman" w:eastAsia="Times New Roman" w:hAnsi="Times New Roman" w:cs="Times New Roman"/>
                <w:bCs/>
                <w:sz w:val="24"/>
                <w:szCs w:val="24"/>
                <w:lang w:val="es-ES"/>
              </w:rPr>
              <w:t>Donde</w:t>
            </w:r>
            <w:proofErr w:type="spellEnd"/>
            <w:r>
              <w:rPr>
                <w:rFonts w:ascii="Times New Roman" w:eastAsia="Times New Roman" w:hAnsi="Times New Roman" w:cs="Times New Roman"/>
                <w:bCs/>
                <w:sz w:val="24"/>
                <w:szCs w:val="24"/>
                <w:lang w:val="es-ES"/>
              </w:rPr>
              <w:t>:</w:t>
            </w:r>
          </w:p>
          <w:p w:rsidR="00463899" w:rsidRPr="006E57D8" w:rsidRDefault="00CA78DB" w:rsidP="001D3A9E">
            <w:pPr>
              <w:pStyle w:val="Sinespaciado"/>
              <w:tabs>
                <w:tab w:val="left" w:pos="9072"/>
              </w:tabs>
              <w:spacing w:line="276" w:lineRule="auto"/>
              <w:ind w:left="426" w:right="225"/>
              <w:jc w:val="both"/>
              <w:rPr>
                <w:rFonts w:ascii="Times New Roman" w:eastAsia="Times New Roman" w:hAnsi="Times New Roman" w:cs="Times New Roman"/>
                <w:bCs/>
                <w:sz w:val="24"/>
                <w:szCs w:val="24"/>
                <w:lang w:val="es-ES"/>
              </w:rPr>
            </w:pP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P</m:t>
                  </m:r>
                </m:e>
                <m:sub>
                  <m:r>
                    <m:rPr>
                      <m:sty m:val="p"/>
                    </m:rPr>
                    <w:rPr>
                      <w:rFonts w:ascii="Cambria Math" w:eastAsia="Times New Roman" w:hAnsi="Cambria Math" w:cs="Times New Roman"/>
                      <w:sz w:val="24"/>
                      <w:szCs w:val="24"/>
                      <w:lang w:val="es-ES"/>
                    </w:rPr>
                    <m:t>r</m:t>
                  </m:r>
                </m:sub>
              </m:sSub>
            </m:oMath>
            <w:r w:rsidR="00463899">
              <w:rPr>
                <w:rFonts w:ascii="Times New Roman" w:eastAsia="Times New Roman" w:hAnsi="Times New Roman" w:cs="Times New Roman"/>
                <w:bCs/>
                <w:sz w:val="24"/>
                <w:szCs w:val="24"/>
                <w:lang w:val="es-ES"/>
              </w:rPr>
              <w:t xml:space="preserve"> </w:t>
            </w:r>
            <w:proofErr w:type="gramStart"/>
            <w:r w:rsidR="00463899">
              <w:rPr>
                <w:rFonts w:ascii="Times New Roman" w:eastAsia="Times New Roman" w:hAnsi="Times New Roman" w:cs="Times New Roman"/>
                <w:bCs/>
                <w:sz w:val="24"/>
                <w:szCs w:val="24"/>
                <w:lang w:val="es-ES"/>
              </w:rPr>
              <w:t>y</w:t>
            </w:r>
            <w:proofErr w:type="gramEnd"/>
            <w:r w:rsidR="00463899">
              <w:rPr>
                <w:rFonts w:ascii="Times New Roman" w:eastAsia="Times New Roman" w:hAnsi="Times New Roman" w:cs="Times New Roman"/>
                <w:bCs/>
                <w:sz w:val="24"/>
                <w:szCs w:val="24"/>
                <w:lang w:val="es-ES"/>
              </w:rPr>
              <w:t xml:space="preserve"> </w:t>
            </w: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P</m:t>
                  </m:r>
                </m:e>
                <m:sub>
                  <m:r>
                    <m:rPr>
                      <m:sty m:val="p"/>
                    </m:rPr>
                    <w:rPr>
                      <w:rFonts w:ascii="Cambria Math" w:eastAsia="Times New Roman" w:hAnsi="Cambria Math" w:cs="Times New Roman"/>
                      <w:sz w:val="24"/>
                      <w:szCs w:val="24"/>
                      <w:lang w:val="es-ES"/>
                    </w:rPr>
                    <m:t>t</m:t>
                  </m:r>
                </m:sub>
              </m:sSub>
            </m:oMath>
            <w:r w:rsidR="00463899">
              <w:rPr>
                <w:rFonts w:ascii="Times New Roman" w:eastAsia="Times New Roman" w:hAnsi="Times New Roman" w:cs="Times New Roman"/>
                <w:bCs/>
                <w:sz w:val="24"/>
                <w:szCs w:val="24"/>
                <w:lang w:val="es-ES"/>
              </w:rPr>
              <w:t xml:space="preserve"> corresponde a la potencia recibida y transmitida respectivamente, </w:t>
            </w:r>
            <m:oMath>
              <m:r>
                <m:rPr>
                  <m:sty m:val="p"/>
                </m:rPr>
                <w:rPr>
                  <w:rFonts w:ascii="Cambria Math" w:eastAsia="Times New Roman" w:hAnsi="Cambria Math" w:cs="Times New Roman"/>
                  <w:sz w:val="24"/>
                  <w:szCs w:val="24"/>
                  <w:lang w:val="es-ES"/>
                </w:rPr>
                <m:t>λ</m:t>
              </m:r>
            </m:oMath>
            <w:r w:rsidR="00463899">
              <w:rPr>
                <w:rFonts w:ascii="Times New Roman" w:eastAsia="Times New Roman" w:hAnsi="Times New Roman" w:cs="Times New Roman"/>
                <w:bCs/>
                <w:sz w:val="24"/>
                <w:szCs w:val="24"/>
                <w:lang w:val="es-ES"/>
              </w:rPr>
              <w:t xml:space="preserve"> es la</w:t>
            </w:r>
            <w:r w:rsidR="00463899" w:rsidRPr="006E57D8">
              <w:rPr>
                <w:rFonts w:ascii="Times New Roman" w:eastAsia="Times New Roman" w:hAnsi="Times New Roman" w:cs="Times New Roman"/>
                <w:bCs/>
                <w:sz w:val="24"/>
                <w:szCs w:val="24"/>
                <w:lang w:val="es-ES"/>
              </w:rPr>
              <w:t xml:space="preserve"> longit</w:t>
            </w:r>
            <w:r w:rsidR="00463899">
              <w:rPr>
                <w:rFonts w:ascii="Times New Roman" w:eastAsia="Times New Roman" w:hAnsi="Times New Roman" w:cs="Times New Roman"/>
                <w:bCs/>
                <w:sz w:val="24"/>
                <w:szCs w:val="24"/>
                <w:lang w:val="es-ES"/>
              </w:rPr>
              <w:t xml:space="preserve">ud de onda en el espacio libre, </w:t>
            </w: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G</m:t>
                  </m:r>
                </m:e>
                <m:sub>
                  <m:r>
                    <m:rPr>
                      <m:sty m:val="p"/>
                    </m:rPr>
                    <w:rPr>
                      <w:rFonts w:ascii="Cambria Math" w:eastAsia="Times New Roman" w:hAnsi="Cambria Math" w:cs="Times New Roman"/>
                      <w:sz w:val="24"/>
                      <w:szCs w:val="24"/>
                      <w:lang w:val="es-ES"/>
                    </w:rPr>
                    <m:t>d</m:t>
                  </m:r>
                </m:sub>
              </m:sSub>
            </m:oMath>
            <w:r w:rsidR="00463899">
              <w:rPr>
                <w:rFonts w:ascii="Times New Roman" w:eastAsia="Times New Roman" w:hAnsi="Times New Roman" w:cs="Times New Roman"/>
                <w:bCs/>
                <w:sz w:val="24"/>
                <w:szCs w:val="24"/>
                <w:lang w:val="es-ES"/>
              </w:rPr>
              <w:t xml:space="preserve"> es la raí</w:t>
            </w:r>
            <w:r w:rsidR="00463899" w:rsidRPr="006E57D8">
              <w:rPr>
                <w:rFonts w:ascii="Times New Roman" w:eastAsia="Times New Roman" w:hAnsi="Times New Roman" w:cs="Times New Roman"/>
                <w:bCs/>
                <w:sz w:val="24"/>
                <w:szCs w:val="24"/>
                <w:lang w:val="es-ES"/>
              </w:rPr>
              <w:t>z cuadrada de la multiplicación de las ganancias de las antenas transmisora y receptora en la dirección de línea de vista (LOS).</w:t>
            </w:r>
          </w:p>
          <w:p w:rsidR="00676EA8" w:rsidRDefault="00CA78DB" w:rsidP="001D3A9E">
            <w:pPr>
              <w:pStyle w:val="Sinespaciado"/>
              <w:tabs>
                <w:tab w:val="left" w:pos="9072"/>
              </w:tabs>
              <w:spacing w:line="276" w:lineRule="auto"/>
              <w:ind w:left="426" w:right="225"/>
              <w:jc w:val="both"/>
              <w:rPr>
                <w:rFonts w:ascii="Times New Roman" w:eastAsia="Times New Roman" w:hAnsi="Times New Roman" w:cs="Times New Roman"/>
                <w:bCs/>
                <w:sz w:val="24"/>
                <w:szCs w:val="24"/>
                <w:lang w:val="es-ES"/>
              </w:rPr>
            </w:pP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G</m:t>
                  </m:r>
                </m:e>
                <m:sub>
                  <m:r>
                    <m:rPr>
                      <m:sty m:val="p"/>
                    </m:rPr>
                    <w:rPr>
                      <w:rFonts w:ascii="Cambria Math" w:eastAsia="Times New Roman" w:hAnsi="Cambria Math" w:cs="Times New Roman"/>
                      <w:sz w:val="24"/>
                      <w:szCs w:val="24"/>
                      <w:lang w:val="es-ES"/>
                    </w:rPr>
                    <m:t>Ri</m:t>
                  </m:r>
                </m:sub>
              </m:sSub>
            </m:oMath>
            <w:r w:rsidR="00463899">
              <w:rPr>
                <w:rFonts w:ascii="Times New Roman" w:eastAsia="Times New Roman" w:hAnsi="Times New Roman" w:cs="Times New Roman"/>
                <w:bCs/>
                <w:sz w:val="24"/>
                <w:szCs w:val="24"/>
                <w:lang w:val="es-ES"/>
              </w:rPr>
              <w:t xml:space="preserve"> </w:t>
            </w:r>
            <w:proofErr w:type="gramStart"/>
            <w:r w:rsidR="00463899">
              <w:rPr>
                <w:rFonts w:ascii="Times New Roman" w:eastAsia="Times New Roman" w:hAnsi="Times New Roman" w:cs="Times New Roman"/>
                <w:bCs/>
                <w:sz w:val="24"/>
                <w:szCs w:val="24"/>
                <w:lang w:val="es-ES"/>
              </w:rPr>
              <w:t>es</w:t>
            </w:r>
            <w:proofErr w:type="gramEnd"/>
            <w:r w:rsidR="00463899">
              <w:rPr>
                <w:rFonts w:ascii="Times New Roman" w:eastAsia="Times New Roman" w:hAnsi="Times New Roman" w:cs="Times New Roman"/>
                <w:bCs/>
                <w:sz w:val="24"/>
                <w:szCs w:val="24"/>
                <w:lang w:val="es-ES"/>
              </w:rPr>
              <w:t xml:space="preserve"> la raí</w:t>
            </w:r>
            <w:r w:rsidR="00463899" w:rsidRPr="006E57D8">
              <w:rPr>
                <w:rFonts w:ascii="Times New Roman" w:eastAsia="Times New Roman" w:hAnsi="Times New Roman" w:cs="Times New Roman"/>
                <w:bCs/>
                <w:sz w:val="24"/>
                <w:szCs w:val="24"/>
                <w:lang w:val="es-ES"/>
              </w:rPr>
              <w:t xml:space="preserve">z cuadrada de la multiplicación de la ganancia de la antena transmisora en la </w:t>
            </w:r>
            <w:r w:rsidR="00463899" w:rsidRPr="006E57D8">
              <w:rPr>
                <w:rFonts w:ascii="Times New Roman" w:eastAsia="Times New Roman" w:hAnsi="Times New Roman" w:cs="Times New Roman"/>
                <w:bCs/>
                <w:sz w:val="24"/>
                <w:szCs w:val="24"/>
                <w:lang w:val="es-ES"/>
              </w:rPr>
              <w:lastRenderedPageBreak/>
              <w:t>dirección del i-</w:t>
            </w:r>
            <w:proofErr w:type="spellStart"/>
            <w:r w:rsidR="00463899" w:rsidRPr="006E57D8">
              <w:rPr>
                <w:rFonts w:ascii="Times New Roman" w:eastAsia="Times New Roman" w:hAnsi="Times New Roman" w:cs="Times New Roman"/>
                <w:bCs/>
                <w:sz w:val="24"/>
                <w:szCs w:val="24"/>
                <w:lang w:val="es-ES"/>
              </w:rPr>
              <w:t>ésimo</w:t>
            </w:r>
            <w:proofErr w:type="spellEnd"/>
            <w:r w:rsidR="00463899" w:rsidRPr="006E57D8">
              <w:rPr>
                <w:rFonts w:ascii="Times New Roman" w:eastAsia="Times New Roman" w:hAnsi="Times New Roman" w:cs="Times New Roman"/>
                <w:bCs/>
                <w:sz w:val="24"/>
                <w:szCs w:val="24"/>
                <w:lang w:val="es-ES"/>
              </w:rPr>
              <w:t xml:space="preserve"> rayo emitido y la ganancia de la antena receptora en la dirección de su i-</w:t>
            </w:r>
            <w:proofErr w:type="spellStart"/>
            <w:r w:rsidR="00463899" w:rsidRPr="006E57D8">
              <w:rPr>
                <w:rFonts w:ascii="Times New Roman" w:eastAsia="Times New Roman" w:hAnsi="Times New Roman" w:cs="Times New Roman"/>
                <w:bCs/>
                <w:sz w:val="24"/>
                <w:szCs w:val="24"/>
                <w:lang w:val="es-ES"/>
              </w:rPr>
              <w:t>ésimo</w:t>
            </w:r>
            <w:proofErr w:type="spellEnd"/>
            <w:r w:rsidR="00463899" w:rsidRPr="006E57D8">
              <w:rPr>
                <w:rFonts w:ascii="Times New Roman" w:eastAsia="Times New Roman" w:hAnsi="Times New Roman" w:cs="Times New Roman"/>
                <w:bCs/>
                <w:sz w:val="24"/>
                <w:szCs w:val="24"/>
                <w:lang w:val="es-ES"/>
              </w:rPr>
              <w:t xml:space="preserve"> ray</w:t>
            </w:r>
            <w:r w:rsidR="00463899">
              <w:rPr>
                <w:rFonts w:ascii="Times New Roman" w:eastAsia="Times New Roman" w:hAnsi="Times New Roman" w:cs="Times New Roman"/>
                <w:bCs/>
                <w:sz w:val="24"/>
                <w:szCs w:val="24"/>
                <w:lang w:val="es-ES"/>
              </w:rPr>
              <w:t xml:space="preserve">o recibido, </w:t>
            </w:r>
            <m:oMath>
              <m:r>
                <m:rPr>
                  <m:sty m:val="p"/>
                </m:rPr>
                <w:rPr>
                  <w:rFonts w:ascii="Cambria Math" w:eastAsia="Times New Roman" w:hAnsi="Cambria Math" w:cs="Times New Roman"/>
                  <w:sz w:val="24"/>
                  <w:szCs w:val="24"/>
                  <w:lang w:val="es-ES"/>
                </w:rPr>
                <m:t>r</m:t>
              </m:r>
            </m:oMath>
            <w:r w:rsidR="00463899">
              <w:rPr>
                <w:rFonts w:ascii="Times New Roman" w:eastAsia="Times New Roman" w:hAnsi="Times New Roman" w:cs="Times New Roman"/>
                <w:bCs/>
                <w:sz w:val="24"/>
                <w:szCs w:val="24"/>
                <w:lang w:val="es-ES"/>
              </w:rPr>
              <w:t xml:space="preserve"> es</w:t>
            </w:r>
            <w:r w:rsidR="00463899" w:rsidRPr="006E57D8">
              <w:rPr>
                <w:rFonts w:ascii="Times New Roman" w:eastAsia="Times New Roman" w:hAnsi="Times New Roman" w:cs="Times New Roman"/>
                <w:bCs/>
                <w:sz w:val="24"/>
                <w:szCs w:val="24"/>
                <w:lang w:val="es-ES"/>
              </w:rPr>
              <w:t xml:space="preserve"> longitud de la trayectoria del ray</w:t>
            </w:r>
            <w:r w:rsidR="00463899">
              <w:rPr>
                <w:rFonts w:ascii="Times New Roman" w:eastAsia="Times New Roman" w:hAnsi="Times New Roman" w:cs="Times New Roman"/>
                <w:bCs/>
                <w:sz w:val="24"/>
                <w:szCs w:val="24"/>
                <w:lang w:val="es-ES"/>
              </w:rPr>
              <w:t xml:space="preserve">o cuando existe línea de vista, </w:t>
            </w: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r</m:t>
                  </m:r>
                </m:e>
                <m:sub>
                  <m:r>
                    <m:rPr>
                      <m:sty m:val="p"/>
                    </m:rPr>
                    <w:rPr>
                      <w:rFonts w:ascii="Cambria Math" w:eastAsia="Times New Roman" w:hAnsi="Cambria Math" w:cs="Times New Roman"/>
                      <w:sz w:val="24"/>
                      <w:szCs w:val="24"/>
                      <w:lang w:val="es-ES"/>
                    </w:rPr>
                    <m:t>i</m:t>
                  </m:r>
                </m:sub>
              </m:sSub>
            </m:oMath>
            <w:r w:rsidR="00463899" w:rsidRPr="006E57D8">
              <w:rPr>
                <w:rFonts w:ascii="Times New Roman" w:eastAsia="Times New Roman" w:hAnsi="Times New Roman" w:cs="Times New Roman"/>
                <w:bCs/>
                <w:sz w:val="24"/>
                <w:szCs w:val="24"/>
                <w:lang w:val="es-ES"/>
              </w:rPr>
              <w:t xml:space="preserve"> </w:t>
            </w:r>
            <w:r w:rsidR="00463899">
              <w:rPr>
                <w:rFonts w:ascii="Times New Roman" w:eastAsia="Times New Roman" w:hAnsi="Times New Roman" w:cs="Times New Roman"/>
                <w:bCs/>
                <w:sz w:val="24"/>
                <w:szCs w:val="24"/>
                <w:lang w:val="es-ES"/>
              </w:rPr>
              <w:t xml:space="preserve">es la </w:t>
            </w:r>
            <w:r w:rsidR="00463899" w:rsidRPr="006E57D8">
              <w:rPr>
                <w:rFonts w:ascii="Times New Roman" w:eastAsia="Times New Roman" w:hAnsi="Times New Roman" w:cs="Times New Roman"/>
                <w:bCs/>
                <w:sz w:val="24"/>
                <w:szCs w:val="24"/>
                <w:lang w:val="es-ES"/>
              </w:rPr>
              <w:t>longitud de l</w:t>
            </w:r>
            <w:r w:rsidR="00463899">
              <w:rPr>
                <w:rFonts w:ascii="Times New Roman" w:eastAsia="Times New Roman" w:hAnsi="Times New Roman" w:cs="Times New Roman"/>
                <w:bCs/>
                <w:sz w:val="24"/>
                <w:szCs w:val="24"/>
                <w:lang w:val="es-ES"/>
              </w:rPr>
              <w:t>a trayectoria del i-</w:t>
            </w:r>
            <w:proofErr w:type="spellStart"/>
            <w:r w:rsidR="00463899">
              <w:rPr>
                <w:rFonts w:ascii="Times New Roman" w:eastAsia="Times New Roman" w:hAnsi="Times New Roman" w:cs="Times New Roman"/>
                <w:bCs/>
                <w:sz w:val="24"/>
                <w:szCs w:val="24"/>
                <w:lang w:val="es-ES"/>
              </w:rPr>
              <w:t>ésimo</w:t>
            </w:r>
            <w:proofErr w:type="spellEnd"/>
            <w:r w:rsidR="00463899">
              <w:rPr>
                <w:rFonts w:ascii="Times New Roman" w:eastAsia="Times New Roman" w:hAnsi="Times New Roman" w:cs="Times New Roman"/>
                <w:bCs/>
                <w:sz w:val="24"/>
                <w:szCs w:val="24"/>
                <w:lang w:val="es-ES"/>
              </w:rPr>
              <w:t xml:space="preserve"> rayo.</w:t>
            </w:r>
            <w:r w:rsidR="00676EA8">
              <w:rPr>
                <w:rFonts w:ascii="Times New Roman" w:eastAsia="Times New Roman" w:hAnsi="Times New Roman" w:cs="Times New Roman"/>
                <w:bCs/>
                <w:sz w:val="24"/>
                <w:szCs w:val="24"/>
                <w:lang w:val="es-ES"/>
              </w:rPr>
              <w:t xml:space="preserve"> </w:t>
            </w: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R</m:t>
                  </m:r>
                </m:e>
                <m:sub>
                  <m:r>
                    <m:rPr>
                      <m:sty m:val="p"/>
                    </m:rPr>
                    <w:rPr>
                      <w:rFonts w:ascii="Cambria Math" w:eastAsia="Times New Roman" w:hAnsi="Cambria Math" w:cs="Times New Roman"/>
                      <w:sz w:val="24"/>
                      <w:szCs w:val="24"/>
                      <w:lang w:val="es-ES"/>
                    </w:rPr>
                    <m:t>i</m:t>
                  </m:r>
                </m:sub>
              </m:sSub>
            </m:oMath>
            <w:r w:rsidR="00463899">
              <w:rPr>
                <w:rFonts w:ascii="Times New Roman" w:eastAsia="Times New Roman" w:hAnsi="Times New Roman" w:cs="Times New Roman"/>
                <w:bCs/>
                <w:sz w:val="24"/>
                <w:szCs w:val="24"/>
                <w:lang w:val="es-ES"/>
              </w:rPr>
              <w:t xml:space="preserve"> </w:t>
            </w:r>
            <w:proofErr w:type="gramStart"/>
            <w:r w:rsidR="00463899">
              <w:rPr>
                <w:rFonts w:ascii="Times New Roman" w:eastAsia="Times New Roman" w:hAnsi="Times New Roman" w:cs="Times New Roman"/>
                <w:bCs/>
                <w:sz w:val="24"/>
                <w:szCs w:val="24"/>
                <w:lang w:val="es-ES"/>
              </w:rPr>
              <w:t>es</w:t>
            </w:r>
            <w:proofErr w:type="gramEnd"/>
            <w:r w:rsidR="00463899">
              <w:rPr>
                <w:rFonts w:ascii="Times New Roman" w:eastAsia="Times New Roman" w:hAnsi="Times New Roman" w:cs="Times New Roman"/>
                <w:bCs/>
                <w:sz w:val="24"/>
                <w:szCs w:val="24"/>
                <w:lang w:val="es-ES"/>
              </w:rPr>
              <w:t xml:space="preserve"> el</w:t>
            </w:r>
            <w:r w:rsidR="00463899" w:rsidRPr="006E57D8">
              <w:rPr>
                <w:rFonts w:ascii="Times New Roman" w:eastAsia="Times New Roman" w:hAnsi="Times New Roman" w:cs="Times New Roman"/>
                <w:bCs/>
                <w:sz w:val="24"/>
                <w:szCs w:val="24"/>
                <w:lang w:val="es-ES"/>
              </w:rPr>
              <w:t xml:space="preserve"> coeficiente de reflexión del i-</w:t>
            </w:r>
            <w:proofErr w:type="spellStart"/>
            <w:r w:rsidR="00463899" w:rsidRPr="006E57D8">
              <w:rPr>
                <w:rFonts w:ascii="Times New Roman" w:eastAsia="Times New Roman" w:hAnsi="Times New Roman" w:cs="Times New Roman"/>
                <w:bCs/>
                <w:sz w:val="24"/>
                <w:szCs w:val="24"/>
                <w:lang w:val="es-ES"/>
              </w:rPr>
              <w:t>ésimo</w:t>
            </w:r>
            <w:proofErr w:type="spellEnd"/>
            <w:r w:rsidR="00463899" w:rsidRPr="006E57D8">
              <w:rPr>
                <w:rFonts w:ascii="Times New Roman" w:eastAsia="Times New Roman" w:hAnsi="Times New Roman" w:cs="Times New Roman"/>
                <w:bCs/>
                <w:sz w:val="24"/>
                <w:szCs w:val="24"/>
                <w:lang w:val="es-ES"/>
              </w:rPr>
              <w:t xml:space="preserve"> rayo, el cual fue inter</w:t>
            </w:r>
            <w:r w:rsidR="00463899">
              <w:rPr>
                <w:rFonts w:ascii="Times New Roman" w:eastAsia="Times New Roman" w:hAnsi="Times New Roman" w:cs="Times New Roman"/>
                <w:bCs/>
                <w:sz w:val="24"/>
                <w:szCs w:val="24"/>
                <w:lang w:val="es-ES"/>
              </w:rPr>
              <w:t>ceptado por la antena receptora y</w:t>
            </w:r>
            <w:r w:rsidR="00463899" w:rsidRPr="006E57D8">
              <w:rPr>
                <w:rFonts w:ascii="Times New Roman" w:eastAsia="Times New Roman" w:hAnsi="Times New Roman" w:cs="Times New Roman"/>
                <w:bCs/>
                <w:sz w:val="24"/>
                <w:szCs w:val="24"/>
                <w:lang w:val="es-ES"/>
              </w:rPr>
              <w:t xml:space="preserve"> </w:t>
            </w:r>
            <m:oMath>
              <m:sSub>
                <m:sSubPr>
                  <m:ctrlPr>
                    <w:rPr>
                      <w:rFonts w:ascii="Cambria Math" w:eastAsia="Times New Roman" w:hAnsi="Cambria Math" w:cs="Times New Roman"/>
                      <w:bCs/>
                      <w:sz w:val="24"/>
                      <w:szCs w:val="24"/>
                      <w:lang w:val="es-ES"/>
                    </w:rPr>
                  </m:ctrlPr>
                </m:sSubPr>
                <m:e>
                  <m:r>
                    <m:rPr>
                      <m:sty m:val="p"/>
                    </m:rPr>
                    <w:rPr>
                      <w:rFonts w:ascii="Cambria Math" w:eastAsia="Times New Roman" w:hAnsi="Cambria Math" w:cs="Times New Roman"/>
                      <w:sz w:val="24"/>
                      <w:szCs w:val="24"/>
                      <w:lang w:val="es-ES"/>
                    </w:rPr>
                    <m:t>φ</m:t>
                  </m:r>
                </m:e>
                <m:sub>
                  <m:r>
                    <m:rPr>
                      <m:sty m:val="p"/>
                    </m:rPr>
                    <w:rPr>
                      <w:rFonts w:ascii="Cambria Math" w:eastAsia="Times New Roman" w:hAnsi="Cambria Math" w:cs="Times New Roman"/>
                      <w:sz w:val="24"/>
                      <w:szCs w:val="24"/>
                      <w:lang w:val="es-ES"/>
                    </w:rPr>
                    <m:t>i</m:t>
                  </m:r>
                </m:sub>
              </m:sSub>
            </m:oMath>
            <w:r w:rsidR="00463899">
              <w:rPr>
                <w:rFonts w:ascii="Times New Roman" w:eastAsia="Times New Roman" w:hAnsi="Times New Roman" w:cs="Times New Roman"/>
                <w:bCs/>
                <w:sz w:val="24"/>
                <w:szCs w:val="24"/>
                <w:lang w:val="es-ES"/>
              </w:rPr>
              <w:t xml:space="preserve"> es el</w:t>
            </w:r>
            <w:r w:rsidR="00463899" w:rsidRPr="006E57D8">
              <w:rPr>
                <w:rFonts w:ascii="Times New Roman" w:eastAsia="Times New Roman" w:hAnsi="Times New Roman" w:cs="Times New Roman"/>
                <w:bCs/>
                <w:sz w:val="24"/>
                <w:szCs w:val="24"/>
                <w:lang w:val="es-ES"/>
              </w:rPr>
              <w:t xml:space="preserve"> ángulo de incidencia del rayo.</w:t>
            </w:r>
          </w:p>
          <w:p w:rsidR="00350480" w:rsidRPr="00087907" w:rsidRDefault="00350480" w:rsidP="00350480">
            <w:pPr>
              <w:tabs>
                <w:tab w:val="num" w:pos="720"/>
                <w:tab w:val="left" w:pos="9072"/>
              </w:tabs>
              <w:spacing w:after="0" w:line="276" w:lineRule="auto"/>
              <w:ind w:left="360" w:right="225"/>
              <w:jc w:val="both"/>
              <w:rPr>
                <w:rFonts w:ascii="Times New Roman" w:hAnsi="Times New Roman" w:cs="Times New Roman"/>
                <w:sz w:val="24"/>
                <w:szCs w:val="24"/>
                <w:lang w:val="es-ES"/>
              </w:rPr>
            </w:pPr>
            <w:r>
              <w:rPr>
                <w:rFonts w:ascii="Times New Roman" w:hAnsi="Times New Roman" w:cs="Times New Roman"/>
                <w:sz w:val="24"/>
                <w:szCs w:val="24"/>
                <w:lang w:val="es-ES"/>
              </w:rPr>
              <w:t>Para la obtención de los resultados se tomará en cuenta una de las antenas del sistema DAS, se debe manifestar que en presente estudio no se analizarán las características de funcionamiento ante la interacción de la cobertura de varias antenas, lo cual podría ser analizado en un trabajo posterior.</w:t>
            </w:r>
          </w:p>
          <w:p w:rsidR="001D3A9E" w:rsidRPr="001D3A9E" w:rsidRDefault="00745979" w:rsidP="001D3A9E">
            <w:pPr>
              <w:tabs>
                <w:tab w:val="num" w:pos="720"/>
                <w:tab w:val="left" w:pos="9072"/>
              </w:tabs>
              <w:spacing w:after="0" w:line="276" w:lineRule="auto"/>
              <w:ind w:left="360" w:right="225"/>
              <w:jc w:val="both"/>
              <w:rPr>
                <w:rFonts w:ascii="Times New Roman" w:hAnsi="Times New Roman" w:cs="Times New Roman"/>
                <w:sz w:val="24"/>
                <w:szCs w:val="24"/>
              </w:rPr>
            </w:pPr>
            <w:r>
              <w:rPr>
                <w:rFonts w:ascii="Times New Roman" w:hAnsi="Times New Roman" w:cs="Times New Roman"/>
                <w:sz w:val="24"/>
                <w:szCs w:val="24"/>
              </w:rPr>
              <w:t>Con la finalidad de comprobar los resultados obtenidos en el presente estudio, este trabajo</w:t>
            </w:r>
            <w:r w:rsidR="0011061A">
              <w:rPr>
                <w:rFonts w:ascii="Times New Roman" w:hAnsi="Times New Roman" w:cs="Times New Roman"/>
                <w:sz w:val="24"/>
                <w:szCs w:val="24"/>
              </w:rPr>
              <w:t xml:space="preserve"> culmina</w:t>
            </w:r>
            <w:r>
              <w:rPr>
                <w:rFonts w:ascii="Times New Roman" w:hAnsi="Times New Roman" w:cs="Times New Roman"/>
                <w:sz w:val="24"/>
                <w:szCs w:val="24"/>
              </w:rPr>
              <w:t>rá</w:t>
            </w:r>
            <w:r w:rsidR="0011061A">
              <w:rPr>
                <w:rFonts w:ascii="Times New Roman" w:hAnsi="Times New Roman" w:cs="Times New Roman"/>
                <w:sz w:val="24"/>
                <w:szCs w:val="24"/>
              </w:rPr>
              <w:t xml:space="preserve"> con el contraste entre el mapa de calor generado con la presente simulación y el mapa generado con el programa </w:t>
            </w:r>
            <w:proofErr w:type="spellStart"/>
            <w:r w:rsidR="0011061A">
              <w:rPr>
                <w:rFonts w:ascii="Times New Roman" w:hAnsi="Times New Roman" w:cs="Times New Roman"/>
                <w:sz w:val="24"/>
                <w:szCs w:val="24"/>
              </w:rPr>
              <w:t>iBwave</w:t>
            </w:r>
            <w:proofErr w:type="spellEnd"/>
            <w:r w:rsidR="0011061A">
              <w:rPr>
                <w:rFonts w:ascii="Times New Roman" w:hAnsi="Times New Roman" w:cs="Times New Roman"/>
                <w:sz w:val="24"/>
                <w:szCs w:val="24"/>
              </w:rPr>
              <w:t xml:space="preserve">. </w:t>
            </w:r>
            <w:r>
              <w:rPr>
                <w:rFonts w:ascii="Times New Roman" w:hAnsi="Times New Roman" w:cs="Times New Roman"/>
                <w:sz w:val="24"/>
                <w:szCs w:val="24"/>
              </w:rPr>
              <w:t xml:space="preserve">Es necesario aclarar que el programa </w:t>
            </w:r>
            <w:proofErr w:type="spellStart"/>
            <w:r>
              <w:rPr>
                <w:rFonts w:ascii="Times New Roman" w:hAnsi="Times New Roman" w:cs="Times New Roman"/>
                <w:sz w:val="24"/>
                <w:szCs w:val="24"/>
              </w:rPr>
              <w:t>iBwave</w:t>
            </w:r>
            <w:proofErr w:type="spellEnd"/>
            <w:r>
              <w:rPr>
                <w:rFonts w:ascii="Times New Roman" w:hAnsi="Times New Roman" w:cs="Times New Roman"/>
                <w:sz w:val="24"/>
                <w:szCs w:val="24"/>
              </w:rPr>
              <w:t xml:space="preserve"> se utilizará en su versión de prueba, por lo cual se debe mencionar que los resultados de la simulación en este programa se obtendrán de acuerdo a las capacidades del software disponible. </w:t>
            </w:r>
            <w:r w:rsidR="001D3A9E">
              <w:rPr>
                <w:rFonts w:ascii="Times New Roman" w:hAnsi="Times New Roman" w:cs="Times New Roman"/>
                <w:sz w:val="24"/>
                <w:szCs w:val="24"/>
              </w:rPr>
              <w:t>La realización del presente trabajo no generará un producto final demostrable.</w:t>
            </w:r>
          </w:p>
        </w:tc>
      </w:tr>
    </w:tbl>
    <w:p w:rsidR="001E1E5E" w:rsidRPr="00667954" w:rsidRDefault="001E1E5E" w:rsidP="002D1312">
      <w:pPr>
        <w:tabs>
          <w:tab w:val="left" w:pos="9072"/>
        </w:tabs>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667954" w:rsidTr="00AD4B28">
        <w:trPr>
          <w:jc w:val="center"/>
        </w:trPr>
        <w:tc>
          <w:tcPr>
            <w:tcW w:w="9504" w:type="dxa"/>
          </w:tcPr>
          <w:p w:rsidR="001D2FD4" w:rsidRPr="00667954" w:rsidRDefault="001D2FD4" w:rsidP="004F763B">
            <w:pPr>
              <w:pStyle w:val="Prrafodelista"/>
              <w:numPr>
                <w:ilvl w:val="0"/>
                <w:numId w:val="27"/>
              </w:numPr>
              <w:tabs>
                <w:tab w:val="left" w:pos="9072"/>
              </w:tabs>
              <w:spacing w:after="0" w:line="276" w:lineRule="auto"/>
              <w:ind w:right="136"/>
              <w:rPr>
                <w:rFonts w:ascii="Times New Roman" w:hAnsi="Times New Roman" w:cs="Times New Roman"/>
                <w:b/>
                <w:sz w:val="24"/>
                <w:szCs w:val="24"/>
              </w:rPr>
            </w:pPr>
            <w:r w:rsidRPr="00667954">
              <w:rPr>
                <w:rFonts w:ascii="Times New Roman" w:hAnsi="Times New Roman" w:cs="Times New Roman"/>
                <w:b/>
                <w:sz w:val="24"/>
                <w:szCs w:val="24"/>
              </w:rPr>
              <w:t>Objetivo General</w:t>
            </w:r>
          </w:p>
          <w:p w:rsidR="00381161" w:rsidRPr="0095050D" w:rsidRDefault="00911BC2" w:rsidP="004F763B">
            <w:pPr>
              <w:pStyle w:val="Sangra2detindependiente"/>
              <w:tabs>
                <w:tab w:val="left" w:pos="9072"/>
              </w:tabs>
              <w:spacing w:after="120" w:line="276" w:lineRule="auto"/>
              <w:ind w:left="360" w:right="225" w:firstLine="0"/>
              <w:jc w:val="both"/>
              <w:rPr>
                <w:rFonts w:ascii="Times New Roman" w:eastAsiaTheme="minorHAnsi" w:hAnsi="Times New Roman"/>
                <w:szCs w:val="24"/>
                <w:lang w:val="es-EC"/>
              </w:rPr>
            </w:pPr>
            <w:r>
              <w:rPr>
                <w:rFonts w:ascii="Times New Roman" w:eastAsiaTheme="minorHAnsi" w:hAnsi="Times New Roman"/>
                <w:szCs w:val="24"/>
                <w:lang w:val="es-EC"/>
              </w:rPr>
              <w:t>S</w:t>
            </w:r>
            <w:r w:rsidRPr="00755CCF">
              <w:rPr>
                <w:rFonts w:ascii="Times New Roman" w:eastAsiaTheme="minorHAnsi" w:hAnsi="Times New Roman"/>
                <w:szCs w:val="24"/>
                <w:lang w:val="es-EC"/>
              </w:rPr>
              <w:t>imular la prop</w:t>
            </w:r>
            <w:r>
              <w:rPr>
                <w:rFonts w:ascii="Times New Roman" w:eastAsiaTheme="minorHAnsi" w:hAnsi="Times New Roman"/>
                <w:szCs w:val="24"/>
                <w:lang w:val="es-EC"/>
              </w:rPr>
              <w:t>agació</w:t>
            </w:r>
            <w:r w:rsidRPr="00755CCF">
              <w:rPr>
                <w:rFonts w:ascii="Times New Roman" w:eastAsiaTheme="minorHAnsi" w:hAnsi="Times New Roman"/>
                <w:szCs w:val="24"/>
                <w:lang w:val="es-EC"/>
              </w:rPr>
              <w:t xml:space="preserve">n de </w:t>
            </w:r>
            <w:r>
              <w:rPr>
                <w:rFonts w:ascii="Times New Roman" w:eastAsiaTheme="minorHAnsi" w:hAnsi="Times New Roman"/>
                <w:szCs w:val="24"/>
                <w:lang w:val="es-EC"/>
              </w:rPr>
              <w:t xml:space="preserve">señales </w:t>
            </w:r>
            <w:r w:rsidR="00B37397">
              <w:rPr>
                <w:rFonts w:ascii="Times New Roman" w:eastAsiaTheme="minorHAnsi" w:hAnsi="Times New Roman"/>
                <w:szCs w:val="24"/>
                <w:lang w:val="es-EC"/>
              </w:rPr>
              <w:t>UHF de un</w:t>
            </w:r>
            <w:r w:rsidR="0095050D">
              <w:rPr>
                <w:rFonts w:ascii="Times New Roman" w:eastAsiaTheme="minorHAnsi" w:hAnsi="Times New Roman"/>
                <w:szCs w:val="24"/>
                <w:lang w:val="es-EC"/>
              </w:rPr>
              <w:t xml:space="preserve"> enlace </w:t>
            </w:r>
            <w:proofErr w:type="spellStart"/>
            <w:r w:rsidR="0095050D">
              <w:rPr>
                <w:rFonts w:ascii="Times New Roman" w:eastAsiaTheme="minorHAnsi" w:hAnsi="Times New Roman"/>
                <w:szCs w:val="24"/>
                <w:lang w:val="es-EC"/>
              </w:rPr>
              <w:t>downlink</w:t>
            </w:r>
            <w:proofErr w:type="spellEnd"/>
            <w:r w:rsidR="0095050D">
              <w:rPr>
                <w:rFonts w:ascii="Times New Roman" w:eastAsiaTheme="minorHAnsi" w:hAnsi="Times New Roman"/>
                <w:szCs w:val="24"/>
                <w:lang w:val="es-EC"/>
              </w:rPr>
              <w:t xml:space="preserve"> en túneles subterráneos en base al Modelo de Trazado de Rayos (Caso de estudio Metro de Quito).</w:t>
            </w:r>
          </w:p>
        </w:tc>
      </w:tr>
    </w:tbl>
    <w:p w:rsidR="00381161" w:rsidRPr="00667954" w:rsidRDefault="00381161" w:rsidP="00E20692">
      <w:pPr>
        <w:tabs>
          <w:tab w:val="left" w:pos="9072"/>
        </w:tabs>
        <w:spacing w:line="276" w:lineRule="auto"/>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667954" w:rsidTr="00FF76B0">
        <w:trPr>
          <w:jc w:val="center"/>
        </w:trPr>
        <w:tc>
          <w:tcPr>
            <w:tcW w:w="9504" w:type="dxa"/>
          </w:tcPr>
          <w:p w:rsidR="00B66FDD" w:rsidRPr="00667954" w:rsidRDefault="00B66FDD" w:rsidP="004F763B">
            <w:pPr>
              <w:pStyle w:val="Prrafodelista"/>
              <w:numPr>
                <w:ilvl w:val="0"/>
                <w:numId w:val="27"/>
              </w:numPr>
              <w:tabs>
                <w:tab w:val="left" w:pos="9072"/>
              </w:tabs>
              <w:spacing w:after="0" w:line="276" w:lineRule="auto"/>
              <w:ind w:right="136"/>
              <w:jc w:val="both"/>
              <w:rPr>
                <w:rFonts w:ascii="Times New Roman" w:hAnsi="Times New Roman" w:cs="Times New Roman"/>
                <w:b/>
                <w:sz w:val="24"/>
                <w:szCs w:val="24"/>
              </w:rPr>
            </w:pPr>
            <w:r w:rsidRPr="00667954">
              <w:rPr>
                <w:rFonts w:ascii="Times New Roman" w:hAnsi="Times New Roman" w:cs="Times New Roman"/>
                <w:b/>
                <w:sz w:val="24"/>
                <w:szCs w:val="24"/>
              </w:rPr>
              <w:t xml:space="preserve">Objetivos </w:t>
            </w:r>
            <w:r w:rsidR="00B52B9E" w:rsidRPr="00667954">
              <w:rPr>
                <w:rFonts w:ascii="Times New Roman" w:hAnsi="Times New Roman" w:cs="Times New Roman"/>
                <w:b/>
                <w:sz w:val="24"/>
                <w:szCs w:val="24"/>
              </w:rPr>
              <w:t>e</w:t>
            </w:r>
            <w:r w:rsidRPr="00667954">
              <w:rPr>
                <w:rFonts w:ascii="Times New Roman" w:hAnsi="Times New Roman" w:cs="Times New Roman"/>
                <w:b/>
                <w:sz w:val="24"/>
                <w:szCs w:val="24"/>
              </w:rPr>
              <w:t>specíficos</w:t>
            </w:r>
          </w:p>
          <w:p w:rsidR="0064273F" w:rsidRPr="004F763B" w:rsidRDefault="0095050D" w:rsidP="004F763B">
            <w:pPr>
              <w:pStyle w:val="Prrafodelista"/>
              <w:numPr>
                <w:ilvl w:val="1"/>
                <w:numId w:val="27"/>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sidRPr="004F763B">
              <w:rPr>
                <w:rFonts w:ascii="Times New Roman" w:hAnsi="Times New Roman" w:cs="Times New Roman"/>
                <w:sz w:val="24"/>
                <w:szCs w:val="24"/>
              </w:rPr>
              <w:t>Estudiar e i</w:t>
            </w:r>
            <w:r w:rsidR="00562E88" w:rsidRPr="004F763B">
              <w:rPr>
                <w:rFonts w:ascii="Times New Roman" w:hAnsi="Times New Roman" w:cs="Times New Roman"/>
                <w:sz w:val="24"/>
                <w:szCs w:val="24"/>
              </w:rPr>
              <w:t xml:space="preserve">mplementar </w:t>
            </w:r>
            <w:r w:rsidRPr="004F763B">
              <w:rPr>
                <w:rFonts w:ascii="Times New Roman" w:hAnsi="Times New Roman" w:cs="Times New Roman"/>
                <w:sz w:val="24"/>
                <w:szCs w:val="24"/>
              </w:rPr>
              <w:t>en una simulación</w:t>
            </w:r>
            <w:r w:rsidR="00A14050" w:rsidRPr="004F763B">
              <w:rPr>
                <w:rFonts w:ascii="Times New Roman" w:hAnsi="Times New Roman" w:cs="Times New Roman"/>
                <w:sz w:val="24"/>
                <w:szCs w:val="24"/>
              </w:rPr>
              <w:t xml:space="preserve"> </w:t>
            </w:r>
            <w:r w:rsidR="005546BF" w:rsidRPr="004F763B">
              <w:rPr>
                <w:rFonts w:ascii="Times New Roman" w:hAnsi="Times New Roman" w:cs="Times New Roman"/>
                <w:sz w:val="24"/>
                <w:szCs w:val="24"/>
              </w:rPr>
              <w:t>la</w:t>
            </w:r>
            <w:r w:rsidR="0064273F" w:rsidRPr="004F763B">
              <w:rPr>
                <w:rFonts w:ascii="Times New Roman" w:hAnsi="Times New Roman" w:cs="Times New Roman"/>
                <w:sz w:val="24"/>
                <w:szCs w:val="24"/>
              </w:rPr>
              <w:t>s</w:t>
            </w:r>
            <w:r w:rsidR="005546BF" w:rsidRPr="004F763B">
              <w:rPr>
                <w:rFonts w:ascii="Times New Roman" w:hAnsi="Times New Roman" w:cs="Times New Roman"/>
                <w:sz w:val="24"/>
                <w:szCs w:val="24"/>
              </w:rPr>
              <w:t xml:space="preserve"> expresiones matemáticas,</w:t>
            </w:r>
            <w:r w:rsidR="0064273F" w:rsidRPr="004F763B">
              <w:rPr>
                <w:rFonts w:ascii="Times New Roman" w:hAnsi="Times New Roman" w:cs="Times New Roman"/>
                <w:sz w:val="24"/>
                <w:szCs w:val="24"/>
              </w:rPr>
              <w:t xml:space="preserve"> mecanismos</w:t>
            </w:r>
            <w:r w:rsidR="00A14050" w:rsidRPr="004F763B">
              <w:rPr>
                <w:rFonts w:ascii="Times New Roman" w:hAnsi="Times New Roman" w:cs="Times New Roman"/>
                <w:sz w:val="24"/>
                <w:szCs w:val="24"/>
              </w:rPr>
              <w:t xml:space="preserve"> y algorit</w:t>
            </w:r>
            <w:r w:rsidR="005546BF" w:rsidRPr="004F763B">
              <w:rPr>
                <w:rFonts w:ascii="Times New Roman" w:hAnsi="Times New Roman" w:cs="Times New Roman"/>
                <w:sz w:val="24"/>
                <w:szCs w:val="24"/>
              </w:rPr>
              <w:t>mos embebidos en el</w:t>
            </w:r>
            <w:r w:rsidR="00562E88" w:rsidRPr="004F763B">
              <w:rPr>
                <w:rFonts w:ascii="Times New Roman" w:hAnsi="Times New Roman" w:cs="Times New Roman"/>
                <w:sz w:val="24"/>
                <w:szCs w:val="24"/>
              </w:rPr>
              <w:t xml:space="preserve"> </w:t>
            </w:r>
            <w:r w:rsidR="005546BF" w:rsidRPr="004F763B">
              <w:rPr>
                <w:rFonts w:ascii="Times New Roman" w:hAnsi="Times New Roman" w:cs="Times New Roman"/>
                <w:sz w:val="24"/>
                <w:szCs w:val="24"/>
              </w:rPr>
              <w:t xml:space="preserve"> m</w:t>
            </w:r>
            <w:r w:rsidR="000F0E9F" w:rsidRPr="004F763B">
              <w:rPr>
                <w:rFonts w:ascii="Times New Roman" w:hAnsi="Times New Roman" w:cs="Times New Roman"/>
                <w:sz w:val="24"/>
                <w:szCs w:val="24"/>
              </w:rPr>
              <w:t xml:space="preserve">odelo de </w:t>
            </w:r>
            <w:r w:rsidRPr="004F763B">
              <w:rPr>
                <w:rFonts w:ascii="Times New Roman" w:hAnsi="Times New Roman" w:cs="Times New Roman"/>
                <w:sz w:val="24"/>
                <w:szCs w:val="24"/>
              </w:rPr>
              <w:t>propagación de trazado de rayos.</w:t>
            </w:r>
          </w:p>
          <w:p w:rsidR="000F0E9F" w:rsidRDefault="000F0E9F" w:rsidP="004F763B">
            <w:pPr>
              <w:pStyle w:val="Prrafodelista"/>
              <w:numPr>
                <w:ilvl w:val="1"/>
                <w:numId w:val="27"/>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Pr>
                <w:rFonts w:ascii="Times New Roman" w:hAnsi="Times New Roman" w:cs="Times New Roman"/>
                <w:sz w:val="24"/>
                <w:szCs w:val="24"/>
              </w:rPr>
              <w:t xml:space="preserve">Crear una interfaz gráfica </w:t>
            </w:r>
            <w:r w:rsidR="0095050D">
              <w:rPr>
                <w:rFonts w:ascii="Times New Roman" w:hAnsi="Times New Roman" w:cs="Times New Roman"/>
                <w:sz w:val="24"/>
                <w:szCs w:val="24"/>
              </w:rPr>
              <w:t>que facilite</w:t>
            </w:r>
            <w:r w:rsidR="00B12A8D">
              <w:rPr>
                <w:rFonts w:ascii="Times New Roman" w:hAnsi="Times New Roman" w:cs="Times New Roman"/>
                <w:sz w:val="24"/>
                <w:szCs w:val="24"/>
              </w:rPr>
              <w:t xml:space="preserve"> la ejecución de la simulaci</w:t>
            </w:r>
            <w:r w:rsidR="005546BF">
              <w:rPr>
                <w:rFonts w:ascii="Times New Roman" w:hAnsi="Times New Roman" w:cs="Times New Roman"/>
                <w:sz w:val="24"/>
                <w:szCs w:val="24"/>
              </w:rPr>
              <w:t>ón.</w:t>
            </w:r>
          </w:p>
          <w:p w:rsidR="00600469" w:rsidRDefault="00600469" w:rsidP="004F763B">
            <w:pPr>
              <w:pStyle w:val="Prrafodelista"/>
              <w:numPr>
                <w:ilvl w:val="1"/>
                <w:numId w:val="27"/>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sidRPr="000F0E9F">
              <w:rPr>
                <w:rFonts w:ascii="Times New Roman" w:hAnsi="Times New Roman" w:cs="Times New Roman"/>
                <w:sz w:val="24"/>
                <w:szCs w:val="24"/>
              </w:rPr>
              <w:t xml:space="preserve">Obtener los perfiles de retardo de potencia al evaluar las componentes </w:t>
            </w:r>
            <w:proofErr w:type="spellStart"/>
            <w:r w:rsidRPr="000F0E9F">
              <w:rPr>
                <w:rFonts w:ascii="Times New Roman" w:hAnsi="Times New Roman" w:cs="Times New Roman"/>
                <w:sz w:val="24"/>
                <w:szCs w:val="24"/>
              </w:rPr>
              <w:t>multitrayectoria</w:t>
            </w:r>
            <w:proofErr w:type="spellEnd"/>
            <w:r w:rsidRPr="000F0E9F">
              <w:rPr>
                <w:rFonts w:ascii="Times New Roman" w:hAnsi="Times New Roman" w:cs="Times New Roman"/>
                <w:sz w:val="24"/>
                <w:szCs w:val="24"/>
              </w:rPr>
              <w:t xml:space="preserve"> de la señal, </w:t>
            </w:r>
            <w:r>
              <w:rPr>
                <w:rFonts w:ascii="Times New Roman" w:hAnsi="Times New Roman" w:cs="Times New Roman"/>
                <w:sz w:val="24"/>
                <w:szCs w:val="24"/>
              </w:rPr>
              <w:t>y también</w:t>
            </w:r>
            <w:r w:rsidRPr="000F0E9F">
              <w:rPr>
                <w:rFonts w:ascii="Times New Roman" w:hAnsi="Times New Roman" w:cs="Times New Roman"/>
                <w:sz w:val="24"/>
                <w:szCs w:val="24"/>
              </w:rPr>
              <w:t xml:space="preserve">, las gráficas de desvanecimiento de potencia en función del tiempo </w:t>
            </w:r>
            <w:r w:rsidR="0095050D">
              <w:rPr>
                <w:rFonts w:ascii="Times New Roman" w:hAnsi="Times New Roman" w:cs="Times New Roman"/>
                <w:sz w:val="24"/>
                <w:szCs w:val="24"/>
              </w:rPr>
              <w:t>tomando en cuenta diferentes velocidades.</w:t>
            </w:r>
          </w:p>
          <w:p w:rsidR="00562E88" w:rsidRPr="00093019" w:rsidRDefault="00600469" w:rsidP="00093019">
            <w:pPr>
              <w:pStyle w:val="Prrafodelista"/>
              <w:numPr>
                <w:ilvl w:val="1"/>
                <w:numId w:val="27"/>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sidRPr="00600469">
              <w:rPr>
                <w:rFonts w:ascii="Times New Roman" w:hAnsi="Times New Roman" w:cs="Times New Roman"/>
                <w:sz w:val="24"/>
                <w:szCs w:val="24"/>
              </w:rPr>
              <w:t xml:space="preserve">Determinar el impacto </w:t>
            </w:r>
            <w:r w:rsidR="0095050D">
              <w:rPr>
                <w:rFonts w:ascii="Times New Roman" w:hAnsi="Times New Roman" w:cs="Times New Roman"/>
                <w:sz w:val="24"/>
                <w:szCs w:val="24"/>
              </w:rPr>
              <w:t>sobre la frecuencia de</w:t>
            </w:r>
            <w:r w:rsidRPr="00600469">
              <w:rPr>
                <w:rFonts w:ascii="Times New Roman" w:hAnsi="Times New Roman" w:cs="Times New Roman"/>
                <w:sz w:val="24"/>
                <w:szCs w:val="24"/>
              </w:rPr>
              <w:t xml:space="preserve"> la señal recibida </w:t>
            </w:r>
            <w:r w:rsidR="00B12A8D">
              <w:rPr>
                <w:rFonts w:ascii="Times New Roman" w:hAnsi="Times New Roman" w:cs="Times New Roman"/>
                <w:sz w:val="24"/>
                <w:szCs w:val="24"/>
              </w:rPr>
              <w:t xml:space="preserve">en </w:t>
            </w:r>
            <w:r w:rsidR="00B37397">
              <w:rPr>
                <w:rFonts w:ascii="Times New Roman" w:hAnsi="Times New Roman" w:cs="Times New Roman"/>
                <w:sz w:val="24"/>
                <w:szCs w:val="24"/>
              </w:rPr>
              <w:t xml:space="preserve">un enlace </w:t>
            </w:r>
            <w:proofErr w:type="spellStart"/>
            <w:r w:rsidR="00B37397">
              <w:rPr>
                <w:rFonts w:ascii="Times New Roman" w:hAnsi="Times New Roman" w:cs="Times New Roman"/>
                <w:sz w:val="24"/>
                <w:szCs w:val="24"/>
              </w:rPr>
              <w:t>downlink</w:t>
            </w:r>
            <w:proofErr w:type="spellEnd"/>
            <w:r w:rsidR="00093019" w:rsidRPr="0009076D">
              <w:rPr>
                <w:rFonts w:ascii="Times New Roman" w:hAnsi="Times New Roman" w:cs="Times New Roman"/>
                <w:sz w:val="24"/>
                <w:szCs w:val="24"/>
                <w:highlight w:val="yellow"/>
              </w:rPr>
              <w:t xml:space="preserve"> </w:t>
            </w:r>
            <w:r w:rsidR="001A5FE3">
              <w:rPr>
                <w:rFonts w:ascii="Times New Roman" w:hAnsi="Times New Roman" w:cs="Times New Roman"/>
                <w:sz w:val="24"/>
                <w:szCs w:val="24"/>
                <w:highlight w:val="yellow"/>
              </w:rPr>
              <w:t xml:space="preserve">tomando en cuenta </w:t>
            </w:r>
            <w:r w:rsidR="00093019" w:rsidRPr="0009076D">
              <w:rPr>
                <w:rFonts w:ascii="Times New Roman" w:hAnsi="Times New Roman" w:cs="Times New Roman"/>
                <w:sz w:val="24"/>
                <w:szCs w:val="24"/>
                <w:highlight w:val="yellow"/>
              </w:rPr>
              <w:t>las velocidades que el tren Metropolitano puede alcanzar.</w:t>
            </w:r>
          </w:p>
          <w:p w:rsidR="00600469" w:rsidRPr="004F763B" w:rsidRDefault="000E7EDD" w:rsidP="004F763B">
            <w:pPr>
              <w:pStyle w:val="Prrafodelista"/>
              <w:numPr>
                <w:ilvl w:val="1"/>
                <w:numId w:val="27"/>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Pr>
                <w:rFonts w:ascii="Times New Roman" w:hAnsi="Times New Roman" w:cs="Times New Roman"/>
                <w:sz w:val="24"/>
                <w:szCs w:val="24"/>
              </w:rPr>
              <w:t>Contrastar el mapa de calor obtenido con</w:t>
            </w:r>
            <w:r w:rsidRPr="000F0E9F">
              <w:rPr>
                <w:rFonts w:ascii="Times New Roman" w:hAnsi="Times New Roman" w:cs="Times New Roman"/>
                <w:sz w:val="24"/>
                <w:szCs w:val="24"/>
              </w:rPr>
              <w:t xml:space="preserve"> la simulación</w:t>
            </w:r>
            <w:r>
              <w:rPr>
                <w:rFonts w:ascii="Times New Roman" w:hAnsi="Times New Roman" w:cs="Times New Roman"/>
                <w:sz w:val="24"/>
                <w:szCs w:val="24"/>
              </w:rPr>
              <w:t xml:space="preserve"> y</w:t>
            </w:r>
            <w:r w:rsidRPr="000F0E9F">
              <w:rPr>
                <w:rFonts w:ascii="Times New Roman" w:hAnsi="Times New Roman" w:cs="Times New Roman"/>
                <w:sz w:val="24"/>
                <w:szCs w:val="24"/>
              </w:rPr>
              <w:t xml:space="preserve"> el mapa de calor generado al utilizar el software</w:t>
            </w:r>
            <w:r w:rsidRPr="00DD2302">
              <w:rPr>
                <w:rFonts w:ascii="Times New Roman" w:hAnsi="Times New Roman" w:cs="Times New Roman"/>
                <w:sz w:val="24"/>
                <w:szCs w:val="24"/>
              </w:rPr>
              <w:t xml:space="preserve"> IB Wave.</w:t>
            </w:r>
          </w:p>
        </w:tc>
      </w:tr>
    </w:tbl>
    <w:p w:rsidR="00381161" w:rsidRPr="00667954" w:rsidRDefault="00381161" w:rsidP="00AD4B28">
      <w:pPr>
        <w:tabs>
          <w:tab w:val="left" w:pos="9072"/>
        </w:tabs>
        <w:jc w:val="both"/>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667954" w:rsidTr="00FF76B0">
        <w:trPr>
          <w:jc w:val="center"/>
        </w:trPr>
        <w:tc>
          <w:tcPr>
            <w:tcW w:w="9504" w:type="dxa"/>
          </w:tcPr>
          <w:p w:rsidR="000F6AE9" w:rsidRPr="00A92CB5" w:rsidRDefault="00D73E6D" w:rsidP="00C6729D">
            <w:pPr>
              <w:numPr>
                <w:ilvl w:val="0"/>
                <w:numId w:val="27"/>
              </w:numPr>
              <w:tabs>
                <w:tab w:val="left" w:pos="9072"/>
              </w:tabs>
              <w:spacing w:after="0" w:line="360" w:lineRule="auto"/>
              <w:ind w:left="426" w:right="136" w:hanging="426"/>
              <w:jc w:val="both"/>
              <w:rPr>
                <w:rFonts w:ascii="Times New Roman" w:hAnsi="Times New Roman" w:cs="Times New Roman"/>
                <w:b/>
                <w:sz w:val="24"/>
                <w:szCs w:val="24"/>
              </w:rPr>
            </w:pPr>
            <w:r w:rsidRPr="00667954">
              <w:rPr>
                <w:rFonts w:ascii="Times New Roman" w:hAnsi="Times New Roman" w:cs="Times New Roman"/>
                <w:b/>
                <w:sz w:val="24"/>
                <w:szCs w:val="24"/>
              </w:rPr>
              <w:t>M</w:t>
            </w:r>
            <w:r w:rsidR="009F3920" w:rsidRPr="00667954">
              <w:rPr>
                <w:rFonts w:ascii="Times New Roman" w:hAnsi="Times New Roman" w:cs="Times New Roman"/>
                <w:b/>
                <w:sz w:val="24"/>
                <w:szCs w:val="24"/>
              </w:rPr>
              <w:t>etodología</w:t>
            </w:r>
            <w:r w:rsidR="006F38DB" w:rsidRPr="00667954">
              <w:rPr>
                <w:rFonts w:ascii="Times New Roman" w:hAnsi="Times New Roman" w:cs="Times New Roman"/>
                <w:b/>
                <w:sz w:val="24"/>
                <w:szCs w:val="24"/>
              </w:rPr>
              <w:t>:</w:t>
            </w:r>
          </w:p>
          <w:p w:rsidR="00A51BD1" w:rsidRPr="00EA4860" w:rsidRDefault="00A02777" w:rsidP="004F763B">
            <w:pPr>
              <w:pStyle w:val="Sinespaciado"/>
              <w:numPr>
                <w:ilvl w:val="0"/>
                <w:numId w:val="28"/>
              </w:numPr>
              <w:tabs>
                <w:tab w:val="left" w:pos="9072"/>
              </w:tabs>
              <w:spacing w:line="276" w:lineRule="auto"/>
              <w:jc w:val="both"/>
              <w:rPr>
                <w:rFonts w:ascii="Times New Roman" w:hAnsi="Times New Roman" w:cs="Times New Roman"/>
                <w:b/>
                <w:sz w:val="24"/>
                <w:szCs w:val="24"/>
              </w:rPr>
            </w:pPr>
            <w:r w:rsidRPr="00C64625">
              <w:rPr>
                <w:rFonts w:ascii="Times New Roman" w:hAnsi="Times New Roman" w:cs="Times New Roman"/>
                <w:b/>
                <w:sz w:val="24"/>
                <w:szCs w:val="24"/>
              </w:rPr>
              <w:t>Fase teórica</w:t>
            </w:r>
          </w:p>
          <w:p w:rsidR="00463899" w:rsidRPr="00EA4860" w:rsidRDefault="00463899" w:rsidP="00EA4860">
            <w:pPr>
              <w:tabs>
                <w:tab w:val="num" w:pos="720"/>
                <w:tab w:val="left" w:pos="9072"/>
              </w:tabs>
              <w:spacing w:after="0" w:line="276" w:lineRule="auto"/>
              <w:ind w:left="360" w:right="225"/>
              <w:jc w:val="both"/>
              <w:rPr>
                <w:rFonts w:ascii="Times New Roman" w:hAnsi="Times New Roman" w:cs="Times New Roman"/>
                <w:sz w:val="24"/>
                <w:szCs w:val="24"/>
                <w:lang w:val="es-ES"/>
              </w:rPr>
            </w:pPr>
            <w:r w:rsidRPr="0011061A">
              <w:rPr>
                <w:rFonts w:ascii="Times New Roman" w:hAnsi="Times New Roman" w:cs="Times New Roman"/>
                <w:sz w:val="24"/>
                <w:szCs w:val="24"/>
                <w:lang w:val="es-ES"/>
              </w:rPr>
              <w:t>Dentro del modelo de trazado de rayos, destacan dos mecanismos: la emisión geodésica de rayos y la esfera de recepció</w:t>
            </w:r>
            <w:r w:rsidR="008B3B79">
              <w:rPr>
                <w:rFonts w:ascii="Times New Roman" w:hAnsi="Times New Roman" w:cs="Times New Roman"/>
                <w:sz w:val="24"/>
                <w:szCs w:val="24"/>
                <w:lang w:val="es-ES"/>
              </w:rPr>
              <w:t>n, de acuerdo con la literatura. Dicho</w:t>
            </w:r>
            <w:r w:rsidRPr="0011061A">
              <w:rPr>
                <w:rFonts w:ascii="Times New Roman" w:hAnsi="Times New Roman" w:cs="Times New Roman"/>
                <w:sz w:val="24"/>
                <w:szCs w:val="24"/>
                <w:lang w:val="es-ES"/>
              </w:rPr>
              <w:t xml:space="preserve"> modelo se puede utilizar en 2D y 3D. Para brindar mayor cercanía con la realidad, en el presente trabajo se considerarán las especificaciones que el modelo dicta para tres dimensiones. </w:t>
            </w:r>
          </w:p>
          <w:p w:rsidR="00A51BD1" w:rsidRPr="006E57D8" w:rsidRDefault="00A51BD1" w:rsidP="00596F8E">
            <w:pPr>
              <w:pStyle w:val="Sinespaciado"/>
              <w:tabs>
                <w:tab w:val="left" w:pos="9072"/>
              </w:tabs>
              <w:spacing w:line="276" w:lineRule="auto"/>
              <w:ind w:left="360" w:right="225"/>
              <w:jc w:val="both"/>
              <w:rPr>
                <w:rFonts w:ascii="Times New Roman" w:eastAsia="Times New Roman" w:hAnsi="Times New Roman" w:cs="Times New Roman"/>
                <w:bCs/>
                <w:sz w:val="24"/>
                <w:szCs w:val="24"/>
                <w:lang w:val="es-ES"/>
              </w:rPr>
            </w:pPr>
            <w:r w:rsidRPr="00A739C0">
              <w:rPr>
                <w:rFonts w:ascii="Times New Roman" w:eastAsia="Times New Roman" w:hAnsi="Times New Roman" w:cs="Times New Roman"/>
                <w:bCs/>
                <w:sz w:val="24"/>
                <w:szCs w:val="24"/>
                <w:lang w:val="es-ES"/>
              </w:rPr>
              <w:t xml:space="preserve">En la fase teórica se realizará una investigación detallada para sentar los principios del </w:t>
            </w:r>
            <w:r w:rsidRPr="00A739C0">
              <w:rPr>
                <w:rFonts w:ascii="Times New Roman" w:eastAsia="Times New Roman" w:hAnsi="Times New Roman" w:cs="Times New Roman"/>
                <w:bCs/>
                <w:sz w:val="24"/>
                <w:szCs w:val="24"/>
                <w:lang w:val="es-ES"/>
              </w:rPr>
              <w:lastRenderedPageBreak/>
              <w:t xml:space="preserve">modelo de propagación escogido, </w:t>
            </w:r>
            <w:r w:rsidR="00463899">
              <w:rPr>
                <w:rFonts w:ascii="Times New Roman" w:eastAsia="Times New Roman" w:hAnsi="Times New Roman" w:cs="Times New Roman"/>
                <w:bCs/>
                <w:sz w:val="24"/>
                <w:szCs w:val="24"/>
                <w:lang w:val="es-ES"/>
              </w:rPr>
              <w:t>conceptos adicionales sobre la Óptica G</w:t>
            </w:r>
            <w:r w:rsidRPr="00A739C0">
              <w:rPr>
                <w:rFonts w:ascii="Times New Roman" w:eastAsia="Times New Roman" w:hAnsi="Times New Roman" w:cs="Times New Roman"/>
                <w:bCs/>
                <w:sz w:val="24"/>
                <w:szCs w:val="24"/>
                <w:lang w:val="es-ES"/>
              </w:rPr>
              <w:t xml:space="preserve">eométrica, y el efecto </w:t>
            </w:r>
            <w:proofErr w:type="spellStart"/>
            <w:r w:rsidRPr="00A739C0">
              <w:rPr>
                <w:rFonts w:ascii="Times New Roman" w:eastAsia="Times New Roman" w:hAnsi="Times New Roman" w:cs="Times New Roman"/>
                <w:bCs/>
                <w:sz w:val="24"/>
                <w:szCs w:val="24"/>
                <w:lang w:val="es-ES"/>
              </w:rPr>
              <w:t>Doppler</w:t>
            </w:r>
            <w:proofErr w:type="spellEnd"/>
            <w:r w:rsidRPr="00A739C0">
              <w:rPr>
                <w:rFonts w:ascii="Times New Roman" w:eastAsia="Times New Roman" w:hAnsi="Times New Roman" w:cs="Times New Roman"/>
                <w:bCs/>
                <w:sz w:val="24"/>
                <w:szCs w:val="24"/>
                <w:lang w:val="es-ES"/>
              </w:rPr>
              <w:t>, considerados como tópicos más representativos</w:t>
            </w:r>
            <w:r>
              <w:rPr>
                <w:rFonts w:ascii="Times New Roman" w:eastAsia="Times New Roman" w:hAnsi="Times New Roman" w:cs="Times New Roman"/>
                <w:bCs/>
                <w:sz w:val="24"/>
                <w:szCs w:val="24"/>
                <w:lang w:val="es-ES"/>
              </w:rPr>
              <w:t xml:space="preserve">. </w:t>
            </w:r>
          </w:p>
          <w:p w:rsidR="00A51BD1" w:rsidRPr="00E20692" w:rsidRDefault="00A51BD1" w:rsidP="00596F8E">
            <w:pPr>
              <w:tabs>
                <w:tab w:val="left" w:pos="9072"/>
              </w:tabs>
              <w:spacing w:after="0" w:line="276" w:lineRule="auto"/>
              <w:ind w:left="360" w:right="225"/>
              <w:jc w:val="both"/>
              <w:rPr>
                <w:rFonts w:ascii="Times New Roman" w:eastAsia="Times New Roman" w:hAnsi="Times New Roman" w:cs="Times New Roman"/>
                <w:bCs/>
                <w:sz w:val="24"/>
                <w:szCs w:val="24"/>
                <w:lang w:val="es-ES"/>
              </w:rPr>
            </w:pPr>
            <w:r w:rsidRPr="00F4156E">
              <w:rPr>
                <w:rFonts w:ascii="Times New Roman" w:eastAsia="Times New Roman" w:hAnsi="Times New Roman" w:cs="Times New Roman"/>
                <w:bCs/>
                <w:sz w:val="24"/>
                <w:szCs w:val="24"/>
                <w:lang w:val="es-ES"/>
              </w:rPr>
              <w:t>También, se recopilará la información más importante y relevante sobre métodos constructivos del túnel del Metro de Quito, especificaciones técnicas del tren y características de operación de los equipos de radio  y antenas que serán considerados en la simulación. Se justificará la selección del modelo de trazado de rayos al relacionarlo con las características del medio de operación que se está evaluando</w:t>
            </w:r>
            <w:r w:rsidR="00681D21">
              <w:rPr>
                <w:rFonts w:ascii="Times New Roman" w:eastAsia="Times New Roman" w:hAnsi="Times New Roman" w:cs="Times New Roman"/>
                <w:bCs/>
                <w:sz w:val="24"/>
                <w:szCs w:val="24"/>
                <w:lang w:val="es-ES"/>
              </w:rPr>
              <w:t>.</w:t>
            </w:r>
          </w:p>
          <w:p w:rsidR="00A02777" w:rsidRDefault="00A02777" w:rsidP="004F763B">
            <w:pPr>
              <w:pStyle w:val="Sinespaciado"/>
              <w:numPr>
                <w:ilvl w:val="0"/>
                <w:numId w:val="28"/>
              </w:numPr>
              <w:tabs>
                <w:tab w:val="left" w:pos="9072"/>
              </w:tabs>
              <w:spacing w:line="276" w:lineRule="auto"/>
              <w:jc w:val="both"/>
              <w:rPr>
                <w:rFonts w:ascii="Times New Roman" w:hAnsi="Times New Roman" w:cs="Times New Roman"/>
                <w:b/>
                <w:sz w:val="24"/>
                <w:szCs w:val="24"/>
              </w:rPr>
            </w:pPr>
            <w:r w:rsidRPr="00C64625">
              <w:rPr>
                <w:rFonts w:ascii="Times New Roman" w:hAnsi="Times New Roman" w:cs="Times New Roman"/>
                <w:b/>
                <w:sz w:val="24"/>
                <w:szCs w:val="24"/>
              </w:rPr>
              <w:t>Fase de diseño</w:t>
            </w:r>
            <w:r w:rsidR="003105EF" w:rsidRPr="00C64625">
              <w:rPr>
                <w:rFonts w:ascii="Times New Roman" w:hAnsi="Times New Roman" w:cs="Times New Roman"/>
                <w:b/>
                <w:sz w:val="24"/>
                <w:szCs w:val="24"/>
              </w:rPr>
              <w:t>, análisis o implementación metodológica</w:t>
            </w:r>
          </w:p>
          <w:p w:rsidR="00A51BD1" w:rsidRDefault="00A51BD1" w:rsidP="004F763B">
            <w:pPr>
              <w:pStyle w:val="Sinespaciado"/>
              <w:tabs>
                <w:tab w:val="left" w:pos="9072"/>
              </w:tabs>
              <w:spacing w:line="276" w:lineRule="auto"/>
              <w:ind w:left="351" w:right="225"/>
              <w:jc w:val="both"/>
              <w:rPr>
                <w:rFonts w:ascii="Times New Roman" w:eastAsia="Times New Roman" w:hAnsi="Times New Roman" w:cs="Times New Roman"/>
                <w:bCs/>
                <w:sz w:val="24"/>
                <w:szCs w:val="24"/>
                <w:lang w:val="es-ES"/>
              </w:rPr>
            </w:pPr>
            <w:r w:rsidRPr="00F8171B">
              <w:rPr>
                <w:rFonts w:ascii="Times New Roman" w:eastAsia="Times New Roman" w:hAnsi="Times New Roman" w:cs="Times New Roman"/>
                <w:bCs/>
                <w:sz w:val="24"/>
                <w:szCs w:val="24"/>
                <w:lang w:val="es-ES"/>
              </w:rPr>
              <w:t>En esta fase, ya se tienen bien definidas las expresiones matemáticas</w:t>
            </w:r>
            <w:r>
              <w:rPr>
                <w:rFonts w:ascii="Times New Roman" w:eastAsia="Times New Roman" w:hAnsi="Times New Roman" w:cs="Times New Roman"/>
                <w:bCs/>
                <w:sz w:val="24"/>
                <w:szCs w:val="24"/>
                <w:lang w:val="es-ES"/>
              </w:rPr>
              <w:t>, mecanismos y algoritmos que</w:t>
            </w:r>
            <w:r w:rsidRPr="00F8171B">
              <w:rPr>
                <w:rFonts w:ascii="Times New Roman" w:eastAsia="Times New Roman" w:hAnsi="Times New Roman" w:cs="Times New Roman"/>
                <w:bCs/>
                <w:sz w:val="24"/>
                <w:szCs w:val="24"/>
                <w:lang w:val="es-ES"/>
              </w:rPr>
              <w:t xml:space="preserve"> </w:t>
            </w:r>
            <w:r w:rsidR="0095050D">
              <w:rPr>
                <w:rFonts w:ascii="Times New Roman" w:eastAsia="Times New Roman" w:hAnsi="Times New Roman" w:cs="Times New Roman"/>
                <w:bCs/>
                <w:sz w:val="24"/>
                <w:szCs w:val="24"/>
                <w:lang w:val="es-ES"/>
              </w:rPr>
              <w:t xml:space="preserve">se </w:t>
            </w:r>
            <w:r w:rsidRPr="00F8171B">
              <w:rPr>
                <w:rFonts w:ascii="Times New Roman" w:eastAsia="Times New Roman" w:hAnsi="Times New Roman" w:cs="Times New Roman"/>
                <w:bCs/>
                <w:sz w:val="24"/>
                <w:szCs w:val="24"/>
                <w:lang w:val="es-ES"/>
              </w:rPr>
              <w:t>implementar</w:t>
            </w:r>
            <w:r>
              <w:rPr>
                <w:rFonts w:ascii="Times New Roman" w:eastAsia="Times New Roman" w:hAnsi="Times New Roman" w:cs="Times New Roman"/>
                <w:bCs/>
                <w:sz w:val="24"/>
                <w:szCs w:val="24"/>
                <w:lang w:val="es-ES"/>
              </w:rPr>
              <w:t>án</w:t>
            </w:r>
            <w:r w:rsidRPr="00F8171B">
              <w:rPr>
                <w:rFonts w:ascii="Times New Roman" w:eastAsia="Times New Roman" w:hAnsi="Times New Roman" w:cs="Times New Roman"/>
                <w:bCs/>
                <w:sz w:val="24"/>
                <w:szCs w:val="24"/>
                <w:lang w:val="es-ES"/>
              </w:rPr>
              <w:t xml:space="preserve">, por lo cual, se diseñarán las etapas de la simulación en secuencia </w:t>
            </w:r>
            <w:r>
              <w:rPr>
                <w:rFonts w:ascii="Times New Roman" w:eastAsia="Times New Roman" w:hAnsi="Times New Roman" w:cs="Times New Roman"/>
                <w:bCs/>
                <w:sz w:val="24"/>
                <w:szCs w:val="24"/>
                <w:lang w:val="es-ES"/>
              </w:rPr>
              <w:t>con las etapas</w:t>
            </w:r>
            <w:r w:rsidRPr="00F8171B">
              <w:rPr>
                <w:rFonts w:ascii="Times New Roman" w:eastAsia="Times New Roman" w:hAnsi="Times New Roman" w:cs="Times New Roman"/>
                <w:bCs/>
                <w:sz w:val="24"/>
                <w:szCs w:val="24"/>
                <w:lang w:val="es-ES"/>
              </w:rPr>
              <w:t xml:space="preserve"> de transmisión, propagación y recepción.</w:t>
            </w:r>
          </w:p>
          <w:p w:rsidR="00A51BD1" w:rsidRDefault="00A51BD1" w:rsidP="004F763B">
            <w:pPr>
              <w:pStyle w:val="Sinespaciado"/>
              <w:tabs>
                <w:tab w:val="left" w:pos="9072"/>
              </w:tabs>
              <w:spacing w:line="276" w:lineRule="auto"/>
              <w:ind w:left="351" w:right="225"/>
              <w:jc w:val="both"/>
              <w:rPr>
                <w:rFonts w:ascii="Times New Roman" w:eastAsia="Times New Roman" w:hAnsi="Times New Roman" w:cs="Times New Roman"/>
                <w:bCs/>
                <w:sz w:val="24"/>
                <w:szCs w:val="24"/>
                <w:lang w:val="es-ES"/>
              </w:rPr>
            </w:pPr>
            <w:r>
              <w:rPr>
                <w:rFonts w:ascii="Times New Roman" w:eastAsia="Times New Roman" w:hAnsi="Times New Roman" w:cs="Times New Roman"/>
                <w:bCs/>
                <w:sz w:val="24"/>
                <w:szCs w:val="24"/>
                <w:lang w:val="es-ES"/>
              </w:rPr>
              <w:t xml:space="preserve">La etapa de transmisión involucrará el diseño de la fuente de rayos en tres dimensiones en función de la frecuencia de </w:t>
            </w:r>
            <w:proofErr w:type="spellStart"/>
            <w:r>
              <w:rPr>
                <w:rFonts w:ascii="Times New Roman" w:eastAsia="Times New Roman" w:hAnsi="Times New Roman" w:cs="Times New Roman"/>
                <w:bCs/>
                <w:sz w:val="24"/>
                <w:szCs w:val="24"/>
                <w:lang w:val="es-ES"/>
              </w:rPr>
              <w:t>teselación</w:t>
            </w:r>
            <w:proofErr w:type="spellEnd"/>
            <w:r>
              <w:rPr>
                <w:rFonts w:ascii="Times New Roman" w:eastAsia="Times New Roman" w:hAnsi="Times New Roman" w:cs="Times New Roman"/>
                <w:bCs/>
                <w:sz w:val="24"/>
                <w:szCs w:val="24"/>
                <w:lang w:val="es-ES"/>
              </w:rPr>
              <w:t>, y la superposición con el lóbulo de radiación de una determinada antena. A su vez, en la etapa de propagación, se representará  la forma del túnel mediante funciones matemáticas en tres dimensiones donde se analizará la reflexión de los rayos. Como etapa final en el diseño, se definirán el número y lo</w:t>
            </w:r>
            <w:r w:rsidR="001E5A79">
              <w:rPr>
                <w:rFonts w:ascii="Times New Roman" w:eastAsia="Times New Roman" w:hAnsi="Times New Roman" w:cs="Times New Roman"/>
                <w:bCs/>
                <w:sz w:val="24"/>
                <w:szCs w:val="24"/>
                <w:lang w:val="es-ES"/>
              </w:rPr>
              <w:t>caciones de los receptores</w:t>
            </w:r>
            <w:r w:rsidR="00EA4860">
              <w:rPr>
                <w:rFonts w:ascii="Times New Roman" w:eastAsia="Times New Roman" w:hAnsi="Times New Roman" w:cs="Times New Roman"/>
                <w:bCs/>
                <w:sz w:val="24"/>
                <w:szCs w:val="24"/>
                <w:lang w:val="es-ES"/>
              </w:rPr>
              <w:t>,</w:t>
            </w:r>
            <w:r w:rsidR="001E5A79">
              <w:rPr>
                <w:rFonts w:ascii="Times New Roman" w:eastAsia="Times New Roman" w:hAnsi="Times New Roman" w:cs="Times New Roman"/>
                <w:bCs/>
                <w:sz w:val="24"/>
                <w:szCs w:val="24"/>
                <w:lang w:val="es-ES"/>
              </w:rPr>
              <w:t xml:space="preserve"> ya </w:t>
            </w:r>
            <w:r>
              <w:rPr>
                <w:rFonts w:ascii="Times New Roman" w:eastAsia="Times New Roman" w:hAnsi="Times New Roman" w:cs="Times New Roman"/>
                <w:bCs/>
                <w:sz w:val="24"/>
                <w:szCs w:val="24"/>
                <w:lang w:val="es-ES"/>
              </w:rPr>
              <w:t xml:space="preserve"> que</w:t>
            </w:r>
            <w:r w:rsidR="001E5A79">
              <w:rPr>
                <w:rFonts w:ascii="Times New Roman" w:eastAsia="Times New Roman" w:hAnsi="Times New Roman" w:cs="Times New Roman"/>
                <w:bCs/>
                <w:sz w:val="24"/>
                <w:szCs w:val="24"/>
                <w:lang w:val="es-ES"/>
              </w:rPr>
              <w:t xml:space="preserve"> se</w:t>
            </w:r>
            <w:r>
              <w:rPr>
                <w:rFonts w:ascii="Times New Roman" w:eastAsia="Times New Roman" w:hAnsi="Times New Roman" w:cs="Times New Roman"/>
                <w:bCs/>
                <w:sz w:val="24"/>
                <w:szCs w:val="24"/>
                <w:lang w:val="es-ES"/>
              </w:rPr>
              <w:t xml:space="preserve"> implementará el mecanismo de esferas de recepción en función de los ángulos de separación de los rayos de la fuente.</w:t>
            </w:r>
          </w:p>
          <w:p w:rsidR="0011061A" w:rsidRPr="0011061A" w:rsidRDefault="00463899" w:rsidP="004F763B">
            <w:pPr>
              <w:tabs>
                <w:tab w:val="num" w:pos="720"/>
                <w:tab w:val="left" w:pos="9072"/>
              </w:tabs>
              <w:spacing w:after="0" w:line="276" w:lineRule="auto"/>
              <w:ind w:left="360" w:right="225"/>
              <w:jc w:val="both"/>
              <w:rPr>
                <w:rFonts w:ascii="Times New Roman" w:hAnsi="Times New Roman" w:cs="Times New Roman"/>
                <w:sz w:val="24"/>
                <w:szCs w:val="24"/>
                <w:lang w:val="es-ES"/>
              </w:rPr>
            </w:pPr>
            <w:r w:rsidRPr="0011061A">
              <w:rPr>
                <w:rFonts w:ascii="Times New Roman" w:hAnsi="Times New Roman" w:cs="Times New Roman"/>
                <w:sz w:val="24"/>
                <w:szCs w:val="24"/>
                <w:lang w:val="es-ES"/>
              </w:rPr>
              <w:t xml:space="preserve">El procedimiento que se seguirá para testear la simulación realizada, es contrarrestar los niveles de potencia de recepción representados mediante mapas de calor con aquellos generados por el programa </w:t>
            </w:r>
            <w:proofErr w:type="spellStart"/>
            <w:r w:rsidRPr="0011061A">
              <w:rPr>
                <w:rFonts w:ascii="Times New Roman" w:hAnsi="Times New Roman" w:cs="Times New Roman"/>
                <w:sz w:val="24"/>
                <w:szCs w:val="24"/>
                <w:lang w:val="es-ES"/>
              </w:rPr>
              <w:t>iBwave</w:t>
            </w:r>
            <w:proofErr w:type="spellEnd"/>
            <w:r w:rsidRPr="0011061A">
              <w:rPr>
                <w:rFonts w:ascii="Times New Roman" w:hAnsi="Times New Roman" w:cs="Times New Roman"/>
                <w:sz w:val="24"/>
                <w:szCs w:val="24"/>
                <w:lang w:val="es-ES"/>
              </w:rPr>
              <w:t>, el cual</w:t>
            </w:r>
            <w:r w:rsidR="004F763B">
              <w:rPr>
                <w:rFonts w:ascii="Times New Roman" w:hAnsi="Times New Roman" w:cs="Times New Roman"/>
                <w:sz w:val="24"/>
                <w:szCs w:val="24"/>
                <w:lang w:val="es-ES"/>
              </w:rPr>
              <w:t xml:space="preserve"> está basado en el modelo IDP (</w:t>
            </w:r>
            <w:proofErr w:type="spellStart"/>
            <w:r w:rsidR="004F763B">
              <w:rPr>
                <w:rFonts w:ascii="Times New Roman" w:hAnsi="Times New Roman" w:cs="Times New Roman"/>
                <w:sz w:val="24"/>
                <w:szCs w:val="24"/>
                <w:lang w:val="es-ES"/>
              </w:rPr>
              <w:t>Indoor</w:t>
            </w:r>
            <w:proofErr w:type="spellEnd"/>
            <w:r w:rsidR="004F763B">
              <w:rPr>
                <w:rFonts w:ascii="Times New Roman" w:hAnsi="Times New Roman" w:cs="Times New Roman"/>
                <w:sz w:val="24"/>
                <w:szCs w:val="24"/>
                <w:lang w:val="es-ES"/>
              </w:rPr>
              <w:t xml:space="preserve"> </w:t>
            </w:r>
            <w:proofErr w:type="spellStart"/>
            <w:r w:rsidR="004F763B">
              <w:rPr>
                <w:rFonts w:ascii="Times New Roman" w:hAnsi="Times New Roman" w:cs="Times New Roman"/>
                <w:sz w:val="24"/>
                <w:szCs w:val="24"/>
                <w:lang w:val="es-ES"/>
              </w:rPr>
              <w:t>Dominant</w:t>
            </w:r>
            <w:proofErr w:type="spellEnd"/>
            <w:r w:rsidR="004F763B">
              <w:rPr>
                <w:rFonts w:ascii="Times New Roman" w:hAnsi="Times New Roman" w:cs="Times New Roman"/>
                <w:sz w:val="24"/>
                <w:szCs w:val="24"/>
                <w:lang w:val="es-ES"/>
              </w:rPr>
              <w:t xml:space="preserve"> </w:t>
            </w:r>
            <w:proofErr w:type="spellStart"/>
            <w:r w:rsidR="004F763B">
              <w:rPr>
                <w:rFonts w:ascii="Times New Roman" w:hAnsi="Times New Roman" w:cs="Times New Roman"/>
                <w:sz w:val="24"/>
                <w:szCs w:val="24"/>
                <w:lang w:val="es-ES"/>
              </w:rPr>
              <w:t>P</w:t>
            </w:r>
            <w:r w:rsidRPr="0011061A">
              <w:rPr>
                <w:rFonts w:ascii="Times New Roman" w:hAnsi="Times New Roman" w:cs="Times New Roman"/>
                <w:sz w:val="24"/>
                <w:szCs w:val="24"/>
                <w:lang w:val="es-ES"/>
              </w:rPr>
              <w:t>ath</w:t>
            </w:r>
            <w:proofErr w:type="spellEnd"/>
            <w:r w:rsidRPr="0011061A">
              <w:rPr>
                <w:rFonts w:ascii="Times New Roman" w:hAnsi="Times New Roman" w:cs="Times New Roman"/>
                <w:sz w:val="24"/>
                <w:szCs w:val="24"/>
                <w:lang w:val="es-ES"/>
              </w:rPr>
              <w:t>) [9].</w:t>
            </w:r>
          </w:p>
          <w:p w:rsidR="00A02777" w:rsidRDefault="00A02777" w:rsidP="004F763B">
            <w:pPr>
              <w:pStyle w:val="Sinespaciado"/>
              <w:numPr>
                <w:ilvl w:val="0"/>
                <w:numId w:val="28"/>
              </w:numPr>
              <w:tabs>
                <w:tab w:val="left" w:pos="9072"/>
              </w:tabs>
              <w:spacing w:line="276" w:lineRule="auto"/>
              <w:jc w:val="both"/>
              <w:rPr>
                <w:rFonts w:ascii="Times New Roman" w:hAnsi="Times New Roman" w:cs="Times New Roman"/>
                <w:b/>
                <w:sz w:val="24"/>
                <w:szCs w:val="24"/>
              </w:rPr>
            </w:pPr>
            <w:r w:rsidRPr="00C64625">
              <w:rPr>
                <w:rFonts w:ascii="Times New Roman" w:hAnsi="Times New Roman" w:cs="Times New Roman"/>
                <w:b/>
                <w:sz w:val="24"/>
                <w:szCs w:val="24"/>
              </w:rPr>
              <w:t>Fase de simulación y/o implementación</w:t>
            </w:r>
            <w:r w:rsidR="0077322C" w:rsidRPr="00C64625">
              <w:rPr>
                <w:rFonts w:ascii="Times New Roman" w:hAnsi="Times New Roman" w:cs="Times New Roman"/>
                <w:b/>
                <w:sz w:val="24"/>
                <w:szCs w:val="24"/>
              </w:rPr>
              <w:t xml:space="preserve"> </w:t>
            </w:r>
          </w:p>
          <w:p w:rsidR="00E20692" w:rsidRPr="00E20692" w:rsidRDefault="00A51BD1" w:rsidP="004F763B">
            <w:pPr>
              <w:pStyle w:val="Sinespaciado"/>
              <w:tabs>
                <w:tab w:val="left" w:pos="9072"/>
              </w:tabs>
              <w:spacing w:line="276" w:lineRule="auto"/>
              <w:ind w:left="351" w:right="225"/>
              <w:jc w:val="both"/>
              <w:rPr>
                <w:rFonts w:ascii="Times New Roman" w:hAnsi="Times New Roman" w:cs="Times New Roman"/>
                <w:sz w:val="24"/>
                <w:szCs w:val="24"/>
              </w:rPr>
            </w:pPr>
            <w:r w:rsidRPr="00EA5A4B">
              <w:rPr>
                <w:rFonts w:ascii="Times New Roman" w:hAnsi="Times New Roman" w:cs="Times New Roman"/>
                <w:sz w:val="24"/>
                <w:szCs w:val="24"/>
              </w:rPr>
              <w:t xml:space="preserve">Esta fase comprenderá </w:t>
            </w:r>
            <w:r>
              <w:rPr>
                <w:rFonts w:ascii="Times New Roman" w:hAnsi="Times New Roman" w:cs="Times New Roman"/>
                <w:sz w:val="24"/>
                <w:szCs w:val="24"/>
              </w:rPr>
              <w:t>principal</w:t>
            </w:r>
            <w:r w:rsidRPr="00EA5A4B">
              <w:rPr>
                <w:rFonts w:ascii="Times New Roman" w:hAnsi="Times New Roman" w:cs="Times New Roman"/>
                <w:sz w:val="24"/>
                <w:szCs w:val="24"/>
              </w:rPr>
              <w:t>mente la implementación de los mecanismos ya diseñados usando el software de simulación MATLAB, se crearán los</w:t>
            </w:r>
            <w:r w:rsidR="00D44306">
              <w:rPr>
                <w:rFonts w:ascii="Times New Roman" w:hAnsi="Times New Roman" w:cs="Times New Roman"/>
                <w:sz w:val="24"/>
                <w:szCs w:val="24"/>
              </w:rPr>
              <w:t xml:space="preserve"> scripts y funciones necesaria</w:t>
            </w:r>
            <w:r w:rsidRPr="00EA5A4B">
              <w:rPr>
                <w:rFonts w:ascii="Times New Roman" w:hAnsi="Times New Roman" w:cs="Times New Roman"/>
                <w:sz w:val="24"/>
                <w:szCs w:val="24"/>
              </w:rPr>
              <w:t>s cuyas líneas de código serán debidamente explicados.</w:t>
            </w:r>
            <w:r>
              <w:rPr>
                <w:rFonts w:ascii="Times New Roman" w:hAnsi="Times New Roman" w:cs="Times New Roman"/>
                <w:sz w:val="24"/>
                <w:szCs w:val="24"/>
              </w:rPr>
              <w:t xml:space="preserve"> Los datos generados se tabulará</w:t>
            </w:r>
            <w:r w:rsidRPr="00EA5A4B">
              <w:rPr>
                <w:rFonts w:ascii="Times New Roman" w:hAnsi="Times New Roman" w:cs="Times New Roman"/>
                <w:sz w:val="24"/>
                <w:szCs w:val="24"/>
              </w:rPr>
              <w:t>n para permitir un mejor procesamien</w:t>
            </w:r>
            <w:r>
              <w:rPr>
                <w:rFonts w:ascii="Times New Roman" w:hAnsi="Times New Roman" w:cs="Times New Roman"/>
                <w:sz w:val="24"/>
                <w:szCs w:val="24"/>
              </w:rPr>
              <w:t>to de la información, y así</w:t>
            </w:r>
            <w:r w:rsidRPr="00EA5A4B">
              <w:rPr>
                <w:rFonts w:ascii="Times New Roman" w:hAnsi="Times New Roman" w:cs="Times New Roman"/>
                <w:sz w:val="24"/>
                <w:szCs w:val="24"/>
              </w:rPr>
              <w:t xml:space="preserve"> generar las gráficas de perfil de retardo de potencia y desvanecimiento de la señal en función del tiempo. Se elaborará un mapa de calor con los niveles de potencia de la señal considerando un túnel sin tráfico</w:t>
            </w:r>
            <w:r w:rsidR="0095050D">
              <w:rPr>
                <w:rFonts w:ascii="Times New Roman" w:hAnsi="Times New Roman" w:cs="Times New Roman"/>
                <w:sz w:val="24"/>
                <w:szCs w:val="24"/>
              </w:rPr>
              <w:t xml:space="preserve"> vehicular</w:t>
            </w:r>
            <w:r w:rsidRPr="00EA5A4B">
              <w:rPr>
                <w:rFonts w:ascii="Times New Roman" w:hAnsi="Times New Roman" w:cs="Times New Roman"/>
                <w:sz w:val="24"/>
                <w:szCs w:val="24"/>
              </w:rPr>
              <w:t>.</w:t>
            </w:r>
          </w:p>
          <w:p w:rsidR="00A02777" w:rsidRPr="00C64625" w:rsidRDefault="00A02777" w:rsidP="004F763B">
            <w:pPr>
              <w:pStyle w:val="Sinespaciado"/>
              <w:numPr>
                <w:ilvl w:val="0"/>
                <w:numId w:val="28"/>
              </w:numPr>
              <w:tabs>
                <w:tab w:val="left" w:pos="9072"/>
              </w:tabs>
              <w:spacing w:line="276" w:lineRule="auto"/>
              <w:jc w:val="both"/>
              <w:rPr>
                <w:rFonts w:ascii="Times New Roman" w:hAnsi="Times New Roman" w:cs="Times New Roman"/>
                <w:b/>
                <w:sz w:val="24"/>
                <w:szCs w:val="24"/>
              </w:rPr>
            </w:pPr>
            <w:r w:rsidRPr="00C64625">
              <w:rPr>
                <w:rFonts w:ascii="Times New Roman" w:hAnsi="Times New Roman" w:cs="Times New Roman"/>
                <w:b/>
                <w:sz w:val="24"/>
                <w:szCs w:val="24"/>
              </w:rPr>
              <w:t>Fase de validación / análisis de resultados/ pruebas de funcionamiento</w:t>
            </w:r>
          </w:p>
          <w:p w:rsidR="00A51BD1" w:rsidRPr="00F4156E" w:rsidRDefault="00A51BD1" w:rsidP="004F763B">
            <w:pPr>
              <w:tabs>
                <w:tab w:val="left" w:pos="9072"/>
              </w:tabs>
              <w:spacing w:line="276" w:lineRule="auto"/>
              <w:ind w:left="351" w:right="225"/>
              <w:jc w:val="both"/>
              <w:rPr>
                <w:rFonts w:ascii="Times New Roman" w:eastAsia="Times New Roman" w:hAnsi="Times New Roman" w:cs="Times New Roman"/>
                <w:bCs/>
                <w:sz w:val="24"/>
                <w:szCs w:val="24"/>
                <w:lang w:val="es-ES"/>
              </w:rPr>
            </w:pPr>
            <w:r w:rsidRPr="00F4156E">
              <w:rPr>
                <w:rFonts w:ascii="Times New Roman" w:eastAsia="Times New Roman" w:hAnsi="Times New Roman" w:cs="Times New Roman"/>
                <w:bCs/>
                <w:sz w:val="24"/>
                <w:szCs w:val="24"/>
                <w:lang w:val="es-ES"/>
              </w:rPr>
              <w:t xml:space="preserve">Los perfiles de retardo de potencia y las gráficas de desvanecimiento de potencia en función del tiempo se analizarán para determinar si tienen similitud con las curvas generadas en trabajos similares.  Se utilizará el programa de software </w:t>
            </w:r>
            <w:proofErr w:type="spellStart"/>
            <w:r w:rsidRPr="00F4156E">
              <w:rPr>
                <w:rFonts w:ascii="Times New Roman" w:eastAsia="Times New Roman" w:hAnsi="Times New Roman" w:cs="Times New Roman"/>
                <w:bCs/>
                <w:sz w:val="24"/>
                <w:szCs w:val="24"/>
                <w:lang w:val="es-ES"/>
              </w:rPr>
              <w:t>iBwave</w:t>
            </w:r>
            <w:proofErr w:type="spellEnd"/>
            <w:r w:rsidRPr="00F4156E">
              <w:rPr>
                <w:rFonts w:ascii="Times New Roman" w:eastAsia="Times New Roman" w:hAnsi="Times New Roman" w:cs="Times New Roman"/>
                <w:bCs/>
                <w:sz w:val="24"/>
                <w:szCs w:val="24"/>
                <w:lang w:val="es-ES"/>
              </w:rPr>
              <w:t xml:space="preserve"> para generar los mapas de calor en</w:t>
            </w:r>
            <w:r w:rsidR="0095050D">
              <w:rPr>
                <w:rFonts w:ascii="Times New Roman" w:eastAsia="Times New Roman" w:hAnsi="Times New Roman" w:cs="Times New Roman"/>
                <w:bCs/>
                <w:sz w:val="24"/>
                <w:szCs w:val="24"/>
                <w:lang w:val="es-ES"/>
              </w:rPr>
              <w:t xml:space="preserve"> el interior del túnel.</w:t>
            </w:r>
            <w:r w:rsidRPr="00F4156E">
              <w:rPr>
                <w:rFonts w:ascii="Times New Roman" w:eastAsia="Times New Roman" w:hAnsi="Times New Roman" w:cs="Times New Roman"/>
                <w:bCs/>
                <w:sz w:val="24"/>
                <w:szCs w:val="24"/>
                <w:lang w:val="es-ES"/>
              </w:rPr>
              <w:t xml:space="preserve"> Se contrastarán los mapas de calor obtenidos con </w:t>
            </w:r>
            <w:proofErr w:type="spellStart"/>
            <w:r w:rsidRPr="00F4156E">
              <w:rPr>
                <w:rFonts w:ascii="Times New Roman" w:eastAsia="Times New Roman" w:hAnsi="Times New Roman" w:cs="Times New Roman"/>
                <w:bCs/>
                <w:sz w:val="24"/>
                <w:szCs w:val="24"/>
                <w:lang w:val="es-ES"/>
              </w:rPr>
              <w:t>iBwave</w:t>
            </w:r>
            <w:proofErr w:type="spellEnd"/>
            <w:r w:rsidRPr="00F4156E">
              <w:rPr>
                <w:rFonts w:ascii="Times New Roman" w:eastAsia="Times New Roman" w:hAnsi="Times New Roman" w:cs="Times New Roman"/>
                <w:bCs/>
                <w:sz w:val="24"/>
                <w:szCs w:val="24"/>
                <w:lang w:val="es-ES"/>
              </w:rPr>
              <w:t xml:space="preserve"> y en la simulación del presente proyecto. Se realizará una breve comparación entre el modelo de trazado de rayos y el modelo  que utiliza </w:t>
            </w:r>
            <w:proofErr w:type="spellStart"/>
            <w:r w:rsidRPr="00F4156E">
              <w:rPr>
                <w:rFonts w:ascii="Times New Roman" w:eastAsia="Times New Roman" w:hAnsi="Times New Roman" w:cs="Times New Roman"/>
                <w:bCs/>
                <w:sz w:val="24"/>
                <w:szCs w:val="24"/>
                <w:lang w:val="es-ES"/>
              </w:rPr>
              <w:t>iBwave</w:t>
            </w:r>
            <w:proofErr w:type="spellEnd"/>
            <w:r w:rsidRPr="00F4156E">
              <w:rPr>
                <w:rFonts w:ascii="Times New Roman" w:eastAsia="Times New Roman" w:hAnsi="Times New Roman" w:cs="Times New Roman"/>
                <w:bCs/>
                <w:sz w:val="24"/>
                <w:szCs w:val="24"/>
                <w:lang w:val="es-ES"/>
              </w:rPr>
              <w:t>: IDP (</w:t>
            </w:r>
            <w:proofErr w:type="spellStart"/>
            <w:r w:rsidRPr="00F4156E">
              <w:rPr>
                <w:rFonts w:ascii="Times New Roman" w:eastAsia="Times New Roman" w:hAnsi="Times New Roman" w:cs="Times New Roman"/>
                <w:bCs/>
                <w:sz w:val="24"/>
                <w:szCs w:val="24"/>
                <w:lang w:val="es-ES"/>
              </w:rPr>
              <w:t>Indoor</w:t>
            </w:r>
            <w:proofErr w:type="spellEnd"/>
            <w:r w:rsidRPr="00F4156E">
              <w:rPr>
                <w:rFonts w:ascii="Times New Roman" w:eastAsia="Times New Roman" w:hAnsi="Times New Roman" w:cs="Times New Roman"/>
                <w:bCs/>
                <w:sz w:val="24"/>
                <w:szCs w:val="24"/>
                <w:lang w:val="es-ES"/>
              </w:rPr>
              <w:t xml:space="preserve"> </w:t>
            </w:r>
            <w:proofErr w:type="spellStart"/>
            <w:r w:rsidRPr="00F4156E">
              <w:rPr>
                <w:rFonts w:ascii="Times New Roman" w:eastAsia="Times New Roman" w:hAnsi="Times New Roman" w:cs="Times New Roman"/>
                <w:bCs/>
                <w:sz w:val="24"/>
                <w:szCs w:val="24"/>
                <w:lang w:val="es-ES"/>
              </w:rPr>
              <w:t>Dominant</w:t>
            </w:r>
            <w:proofErr w:type="spellEnd"/>
            <w:r w:rsidRPr="00F4156E">
              <w:rPr>
                <w:rFonts w:ascii="Times New Roman" w:eastAsia="Times New Roman" w:hAnsi="Times New Roman" w:cs="Times New Roman"/>
                <w:bCs/>
                <w:sz w:val="24"/>
                <w:szCs w:val="24"/>
                <w:lang w:val="es-ES"/>
              </w:rPr>
              <w:t xml:space="preserve"> </w:t>
            </w:r>
            <w:proofErr w:type="spellStart"/>
            <w:r w:rsidRPr="00F4156E">
              <w:rPr>
                <w:rFonts w:ascii="Times New Roman" w:eastAsia="Times New Roman" w:hAnsi="Times New Roman" w:cs="Times New Roman"/>
                <w:bCs/>
                <w:sz w:val="24"/>
                <w:szCs w:val="24"/>
                <w:lang w:val="es-ES"/>
              </w:rPr>
              <w:t>Path</w:t>
            </w:r>
            <w:proofErr w:type="spellEnd"/>
            <w:r w:rsidRPr="00F4156E">
              <w:rPr>
                <w:rFonts w:ascii="Times New Roman" w:eastAsia="Times New Roman" w:hAnsi="Times New Roman" w:cs="Times New Roman"/>
                <w:bCs/>
                <w:sz w:val="24"/>
                <w:szCs w:val="24"/>
                <w:lang w:val="es-ES"/>
              </w:rPr>
              <w:t>).</w:t>
            </w:r>
          </w:p>
          <w:p w:rsidR="00137723" w:rsidRPr="00A51BD1" w:rsidRDefault="00137723" w:rsidP="00AD4B28">
            <w:pPr>
              <w:pStyle w:val="Sinespaciado"/>
              <w:tabs>
                <w:tab w:val="left" w:pos="9072"/>
              </w:tabs>
              <w:spacing w:line="360" w:lineRule="auto"/>
              <w:jc w:val="both"/>
              <w:rPr>
                <w:rFonts w:ascii="Times New Roman" w:eastAsia="Times New Roman" w:hAnsi="Times New Roman" w:cs="Times New Roman"/>
                <w:bCs/>
                <w:i/>
                <w:szCs w:val="24"/>
              </w:rPr>
            </w:pPr>
          </w:p>
        </w:tc>
      </w:tr>
    </w:tbl>
    <w:p w:rsidR="000F6AE9" w:rsidRPr="00667954" w:rsidRDefault="000F6AE9" w:rsidP="00AD4B28">
      <w:pPr>
        <w:tabs>
          <w:tab w:val="left" w:pos="9072"/>
        </w:tabs>
        <w:jc w:val="both"/>
      </w:pPr>
    </w:p>
    <w:p w:rsidR="00A26E4D" w:rsidRPr="00667954" w:rsidRDefault="00A26E4D" w:rsidP="00AD4B28">
      <w:pPr>
        <w:tabs>
          <w:tab w:val="left" w:pos="9072"/>
        </w:tabs>
        <w:jc w:val="both"/>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667954" w:rsidTr="00FF76B0">
        <w:trPr>
          <w:jc w:val="center"/>
        </w:trPr>
        <w:tc>
          <w:tcPr>
            <w:tcW w:w="9504" w:type="dxa"/>
          </w:tcPr>
          <w:p w:rsidR="007D406F" w:rsidRPr="004F763B" w:rsidRDefault="004D4910" w:rsidP="00711F65">
            <w:pPr>
              <w:pStyle w:val="Prrafodelista"/>
              <w:numPr>
                <w:ilvl w:val="0"/>
                <w:numId w:val="27"/>
              </w:numPr>
              <w:tabs>
                <w:tab w:val="left" w:pos="9072"/>
              </w:tabs>
              <w:spacing w:after="0" w:line="276" w:lineRule="auto"/>
              <w:ind w:right="136"/>
              <w:jc w:val="both"/>
              <w:rPr>
                <w:rFonts w:ascii="Times New Roman" w:hAnsi="Times New Roman" w:cs="Times New Roman"/>
                <w:b/>
                <w:sz w:val="24"/>
                <w:szCs w:val="24"/>
              </w:rPr>
            </w:pPr>
            <w:r w:rsidRPr="004F763B">
              <w:rPr>
                <w:rFonts w:ascii="Times New Roman" w:hAnsi="Times New Roman" w:cs="Times New Roman"/>
                <w:b/>
                <w:sz w:val="24"/>
                <w:szCs w:val="24"/>
              </w:rPr>
              <w:t xml:space="preserve">Plan de </w:t>
            </w:r>
            <w:r w:rsidR="00B52B9E" w:rsidRPr="004F763B">
              <w:rPr>
                <w:rFonts w:ascii="Times New Roman" w:hAnsi="Times New Roman" w:cs="Times New Roman"/>
                <w:b/>
                <w:sz w:val="24"/>
                <w:szCs w:val="24"/>
              </w:rPr>
              <w:t>t</w:t>
            </w:r>
            <w:r w:rsidRPr="004F763B">
              <w:rPr>
                <w:rFonts w:ascii="Times New Roman" w:hAnsi="Times New Roman" w:cs="Times New Roman"/>
                <w:b/>
                <w:sz w:val="24"/>
                <w:szCs w:val="24"/>
              </w:rPr>
              <w:t>rabajo</w:t>
            </w:r>
          </w:p>
          <w:p w:rsidR="00C64625" w:rsidRPr="00947C25" w:rsidRDefault="00A8237F" w:rsidP="00947C25">
            <w:pPr>
              <w:pStyle w:val="Sinespaciado"/>
              <w:tabs>
                <w:tab w:val="left" w:pos="9072"/>
              </w:tabs>
              <w:spacing w:line="276" w:lineRule="auto"/>
              <w:ind w:left="351"/>
              <w:jc w:val="both"/>
              <w:rPr>
                <w:rFonts w:ascii="Times New Roman" w:eastAsia="Times New Roman" w:hAnsi="Times New Roman" w:cs="Times New Roman"/>
                <w:b/>
                <w:bCs/>
                <w:i/>
                <w:sz w:val="24"/>
                <w:szCs w:val="24"/>
                <w:lang w:val="es-ES"/>
              </w:rPr>
            </w:pPr>
            <w:r w:rsidRPr="00711F65">
              <w:rPr>
                <w:rFonts w:ascii="Times New Roman" w:eastAsia="Times New Roman" w:hAnsi="Times New Roman" w:cs="Times New Roman"/>
                <w:b/>
                <w:bCs/>
                <w:i/>
                <w:sz w:val="24"/>
                <w:szCs w:val="24"/>
                <w:lang w:val="es-ES"/>
              </w:rPr>
              <w:lastRenderedPageBreak/>
              <w:t>Actividades</w:t>
            </w:r>
            <w:r w:rsidR="009A256B" w:rsidRPr="00711F65">
              <w:rPr>
                <w:rFonts w:ascii="Times New Roman" w:eastAsia="Times New Roman" w:hAnsi="Times New Roman" w:cs="Times New Roman"/>
                <w:b/>
                <w:bCs/>
                <w:i/>
                <w:sz w:val="24"/>
                <w:szCs w:val="24"/>
                <w:lang w:val="es-ES"/>
              </w:rPr>
              <w:t>:</w:t>
            </w:r>
          </w:p>
          <w:p w:rsidR="00C64625" w:rsidRPr="00202AC4"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 xml:space="preserve">Se investigarán las características de construcción del túnel con el fin de determinar la </w:t>
            </w:r>
            <w:proofErr w:type="spellStart"/>
            <w:r>
              <w:rPr>
                <w:rFonts w:ascii="Times New Roman" w:eastAsia="Times New Roman" w:hAnsi="Times New Roman" w:cs="Times New Roman"/>
                <w:bCs/>
                <w:sz w:val="24"/>
                <w:szCs w:val="24"/>
                <w:lang w:val="es-ES"/>
              </w:rPr>
              <w:t>permitividad</w:t>
            </w:r>
            <w:proofErr w:type="spellEnd"/>
            <w:r>
              <w:rPr>
                <w:rFonts w:ascii="Times New Roman" w:eastAsia="Times New Roman" w:hAnsi="Times New Roman" w:cs="Times New Roman"/>
                <w:bCs/>
                <w:sz w:val="24"/>
                <w:szCs w:val="24"/>
                <w:lang w:val="es-ES"/>
              </w:rPr>
              <w:t xml:space="preserve"> eléctrica y conductividad de los materiales utilizados, para el respectivo cálculo de los coeficientes de reflexión.</w:t>
            </w:r>
          </w:p>
          <w:p w:rsidR="00C64625" w:rsidRPr="00202AC4"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reunirá información sobre las especificaciones técnicas del tren metropolitano.</w:t>
            </w:r>
          </w:p>
          <w:p w:rsidR="00C64625" w:rsidRPr="007B4504"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 xml:space="preserve">Se realizará una </w:t>
            </w:r>
            <w:r w:rsidR="0095050D">
              <w:rPr>
                <w:rFonts w:ascii="Times New Roman" w:eastAsia="Times New Roman" w:hAnsi="Times New Roman" w:cs="Times New Roman"/>
                <w:bCs/>
                <w:sz w:val="24"/>
                <w:szCs w:val="24"/>
                <w:lang w:val="es-ES"/>
              </w:rPr>
              <w:t>breve descripción de</w:t>
            </w:r>
            <w:r>
              <w:rPr>
                <w:rFonts w:ascii="Times New Roman" w:eastAsia="Times New Roman" w:hAnsi="Times New Roman" w:cs="Times New Roman"/>
                <w:bCs/>
                <w:sz w:val="24"/>
                <w:szCs w:val="24"/>
                <w:lang w:val="es-ES"/>
              </w:rPr>
              <w:t xml:space="preserve"> las tecnologías candidatas a implementarse en el interior del túnel del Metro de Quito, y se justificará porque se estudia el sistema de antenas distribuidas DAS.</w:t>
            </w:r>
          </w:p>
          <w:p w:rsidR="00C64625" w:rsidRPr="007B4504"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recopilará información sobre los equipos de radio y ant</w:t>
            </w:r>
            <w:r w:rsidR="00C97277">
              <w:rPr>
                <w:rFonts w:ascii="Times New Roman" w:eastAsia="Times New Roman" w:hAnsi="Times New Roman" w:cs="Times New Roman"/>
                <w:bCs/>
                <w:sz w:val="24"/>
                <w:szCs w:val="24"/>
                <w:lang w:val="es-ES"/>
              </w:rPr>
              <w:t>enas de proyectos similares, para caracterizar</w:t>
            </w:r>
            <w:r>
              <w:rPr>
                <w:rFonts w:ascii="Times New Roman" w:eastAsia="Times New Roman" w:hAnsi="Times New Roman" w:cs="Times New Roman"/>
                <w:bCs/>
                <w:sz w:val="24"/>
                <w:szCs w:val="24"/>
                <w:lang w:val="es-ES"/>
              </w:rPr>
              <w:t xml:space="preserve"> la transmisión y recepción de la señal de radio.</w:t>
            </w:r>
          </w:p>
          <w:p w:rsidR="00C64625" w:rsidRPr="007B4504"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justificará la selección del modelo de trazado de rayos resaltando sus ventajas y desventajas.</w:t>
            </w:r>
          </w:p>
          <w:p w:rsidR="00C64625" w:rsidRPr="00262AAE"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recopilarán todas las expresiones matemáticas que se utilizarán en la simulación tomando en cuenta que las pérdidas de propagación se calculan como si fuesen</w:t>
            </w:r>
            <w:r w:rsidR="00874F6D">
              <w:rPr>
                <w:rFonts w:ascii="Times New Roman" w:eastAsia="Times New Roman" w:hAnsi="Times New Roman" w:cs="Times New Roman"/>
                <w:bCs/>
                <w:sz w:val="24"/>
                <w:szCs w:val="24"/>
                <w:lang w:val="es-ES"/>
              </w:rPr>
              <w:t xml:space="preserve"> producidas en el espacio libre.</w:t>
            </w:r>
          </w:p>
          <w:p w:rsidR="00C64625" w:rsidRPr="00586946"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estudiarán los principios de la Óptica Geométrica respecto a la reflexión para determinar el comportamiento del rayo al reflejarse sobre las paredes del túnel.</w:t>
            </w:r>
          </w:p>
          <w:p w:rsidR="00C64625" w:rsidRPr="007D64B0"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diseñará la fuente de rayos en tres dimensiones según las especificaciones del modelo</w:t>
            </w:r>
            <w:r w:rsidR="00C97277">
              <w:rPr>
                <w:rFonts w:ascii="Times New Roman" w:eastAsia="Times New Roman" w:hAnsi="Times New Roman" w:cs="Times New Roman"/>
                <w:bCs/>
                <w:sz w:val="24"/>
                <w:szCs w:val="24"/>
                <w:lang w:val="es-ES"/>
              </w:rPr>
              <w:t>.</w:t>
            </w:r>
          </w:p>
          <w:p w:rsidR="00C64625" w:rsidRPr="00615376"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realizará la superposición de los valores del lóbulo de radiación de una determinada antena</w:t>
            </w:r>
            <w:r w:rsidR="00666C44">
              <w:rPr>
                <w:rFonts w:ascii="Times New Roman" w:eastAsia="Times New Roman" w:hAnsi="Times New Roman" w:cs="Times New Roman"/>
                <w:bCs/>
                <w:sz w:val="24"/>
                <w:szCs w:val="24"/>
                <w:lang w:val="es-ES"/>
              </w:rPr>
              <w:t>,</w:t>
            </w:r>
            <w:r>
              <w:rPr>
                <w:rFonts w:ascii="Times New Roman" w:eastAsia="Times New Roman" w:hAnsi="Times New Roman" w:cs="Times New Roman"/>
                <w:bCs/>
                <w:sz w:val="24"/>
                <w:szCs w:val="24"/>
                <w:lang w:val="es-ES"/>
              </w:rPr>
              <w:t xml:space="preserve"> con los rayos de la fuente, </w:t>
            </w:r>
            <w:r w:rsidR="00C97277">
              <w:rPr>
                <w:rFonts w:ascii="Times New Roman" w:eastAsia="Times New Roman" w:hAnsi="Times New Roman" w:cs="Times New Roman"/>
                <w:bCs/>
                <w:sz w:val="24"/>
                <w:szCs w:val="24"/>
                <w:lang w:val="es-ES"/>
              </w:rPr>
              <w:t>para</w:t>
            </w:r>
            <w:r>
              <w:rPr>
                <w:rFonts w:ascii="Times New Roman" w:eastAsia="Times New Roman" w:hAnsi="Times New Roman" w:cs="Times New Roman"/>
                <w:bCs/>
                <w:sz w:val="24"/>
                <w:szCs w:val="24"/>
                <w:lang w:val="es-ES"/>
              </w:rPr>
              <w:t xml:space="preserve"> determinar la ganancia de cada rayo.</w:t>
            </w:r>
          </w:p>
          <w:p w:rsidR="00C64625" w:rsidRPr="007D64B0"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 xml:space="preserve">Se representará al túnel como </w:t>
            </w:r>
            <w:r w:rsidR="00666C44">
              <w:rPr>
                <w:rFonts w:ascii="Times New Roman" w:eastAsia="Times New Roman" w:hAnsi="Times New Roman" w:cs="Times New Roman"/>
                <w:bCs/>
                <w:sz w:val="24"/>
                <w:szCs w:val="24"/>
                <w:lang w:val="es-ES"/>
              </w:rPr>
              <w:t xml:space="preserve">una </w:t>
            </w:r>
            <w:r>
              <w:rPr>
                <w:rFonts w:ascii="Times New Roman" w:eastAsia="Times New Roman" w:hAnsi="Times New Roman" w:cs="Times New Roman"/>
                <w:bCs/>
                <w:sz w:val="24"/>
                <w:szCs w:val="24"/>
                <w:lang w:val="es-ES"/>
              </w:rPr>
              <w:t>funci</w:t>
            </w:r>
            <w:r w:rsidR="00666C44">
              <w:rPr>
                <w:rFonts w:ascii="Times New Roman" w:eastAsia="Times New Roman" w:hAnsi="Times New Roman" w:cs="Times New Roman"/>
                <w:bCs/>
                <w:sz w:val="24"/>
                <w:szCs w:val="24"/>
                <w:lang w:val="es-ES"/>
              </w:rPr>
              <w:t>ón matemática</w:t>
            </w:r>
            <w:r>
              <w:rPr>
                <w:rFonts w:ascii="Times New Roman" w:eastAsia="Times New Roman" w:hAnsi="Times New Roman" w:cs="Times New Roman"/>
                <w:bCs/>
                <w:sz w:val="24"/>
                <w:szCs w:val="24"/>
                <w:lang w:val="es-ES"/>
              </w:rPr>
              <w:t xml:space="preserve"> en 3D.</w:t>
            </w:r>
          </w:p>
          <w:p w:rsidR="00C64625" w:rsidRPr="00D76E2E"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 xml:space="preserve">Se </w:t>
            </w:r>
            <w:r w:rsidR="00C97277">
              <w:rPr>
                <w:rFonts w:ascii="Times New Roman" w:eastAsia="Times New Roman" w:hAnsi="Times New Roman" w:cs="Times New Roman"/>
                <w:bCs/>
                <w:sz w:val="24"/>
                <w:szCs w:val="24"/>
                <w:lang w:val="es-ES"/>
              </w:rPr>
              <w:t>definirán</w:t>
            </w:r>
            <w:r>
              <w:rPr>
                <w:rFonts w:ascii="Times New Roman" w:eastAsia="Times New Roman" w:hAnsi="Times New Roman" w:cs="Times New Roman"/>
                <w:bCs/>
                <w:sz w:val="24"/>
                <w:szCs w:val="24"/>
                <w:lang w:val="es-ES"/>
              </w:rPr>
              <w:t xml:space="preserve"> </w:t>
            </w:r>
            <w:r w:rsidR="00C97277">
              <w:rPr>
                <w:rFonts w:ascii="Times New Roman" w:eastAsia="Times New Roman" w:hAnsi="Times New Roman" w:cs="Times New Roman"/>
                <w:bCs/>
                <w:sz w:val="24"/>
                <w:szCs w:val="24"/>
                <w:lang w:val="es-ES"/>
              </w:rPr>
              <w:t>las</w:t>
            </w:r>
            <w:r>
              <w:rPr>
                <w:rFonts w:ascii="Times New Roman" w:eastAsia="Times New Roman" w:hAnsi="Times New Roman" w:cs="Times New Roman"/>
                <w:bCs/>
                <w:sz w:val="24"/>
                <w:szCs w:val="24"/>
                <w:lang w:val="es-ES"/>
              </w:rPr>
              <w:t xml:space="preserve"> </w:t>
            </w:r>
            <w:r w:rsidR="00C97277">
              <w:rPr>
                <w:rFonts w:ascii="Times New Roman" w:eastAsia="Times New Roman" w:hAnsi="Times New Roman" w:cs="Times New Roman"/>
                <w:bCs/>
                <w:sz w:val="24"/>
                <w:szCs w:val="24"/>
                <w:lang w:val="es-ES"/>
              </w:rPr>
              <w:t xml:space="preserve">posibles </w:t>
            </w:r>
            <w:r>
              <w:rPr>
                <w:rFonts w:ascii="Times New Roman" w:eastAsia="Times New Roman" w:hAnsi="Times New Roman" w:cs="Times New Roman"/>
                <w:bCs/>
                <w:sz w:val="24"/>
                <w:szCs w:val="24"/>
                <w:lang w:val="es-ES"/>
              </w:rPr>
              <w:t>posiciones</w:t>
            </w:r>
            <w:r w:rsidR="00C97277">
              <w:rPr>
                <w:rFonts w:ascii="Times New Roman" w:eastAsia="Times New Roman" w:hAnsi="Times New Roman" w:cs="Times New Roman"/>
                <w:bCs/>
                <w:sz w:val="24"/>
                <w:szCs w:val="24"/>
                <w:lang w:val="es-ES"/>
              </w:rPr>
              <w:t xml:space="preserve"> de los equipos móviles</w:t>
            </w:r>
            <w:r>
              <w:rPr>
                <w:rFonts w:ascii="Times New Roman" w:eastAsia="Times New Roman" w:hAnsi="Times New Roman" w:cs="Times New Roman"/>
                <w:bCs/>
                <w:sz w:val="24"/>
                <w:szCs w:val="24"/>
                <w:lang w:val="es-ES"/>
              </w:rPr>
              <w:t>, para aplicar el mecanismo de esfera de recepción</w:t>
            </w:r>
            <w:r w:rsidR="00C97277">
              <w:rPr>
                <w:rFonts w:ascii="Times New Roman" w:eastAsia="Times New Roman" w:hAnsi="Times New Roman" w:cs="Times New Roman"/>
                <w:bCs/>
                <w:sz w:val="24"/>
                <w:szCs w:val="24"/>
                <w:lang w:val="es-ES"/>
              </w:rPr>
              <w:t>;</w:t>
            </w:r>
            <w:r>
              <w:rPr>
                <w:rFonts w:ascii="Times New Roman" w:eastAsia="Times New Roman" w:hAnsi="Times New Roman" w:cs="Times New Roman"/>
                <w:bCs/>
                <w:sz w:val="24"/>
                <w:szCs w:val="24"/>
                <w:lang w:val="es-ES"/>
              </w:rPr>
              <w:t xml:space="preserve"> únicamente </w:t>
            </w:r>
            <w:r w:rsidR="00C97277">
              <w:rPr>
                <w:rFonts w:ascii="Times New Roman" w:eastAsia="Times New Roman" w:hAnsi="Times New Roman" w:cs="Times New Roman"/>
                <w:bCs/>
                <w:sz w:val="24"/>
                <w:szCs w:val="24"/>
                <w:lang w:val="es-ES"/>
              </w:rPr>
              <w:t xml:space="preserve">se </w:t>
            </w:r>
            <w:r>
              <w:rPr>
                <w:rFonts w:ascii="Times New Roman" w:eastAsia="Times New Roman" w:hAnsi="Times New Roman" w:cs="Times New Roman"/>
                <w:bCs/>
                <w:sz w:val="24"/>
                <w:szCs w:val="24"/>
                <w:lang w:val="es-ES"/>
              </w:rPr>
              <w:t xml:space="preserve">considera la transmisión en </w:t>
            </w:r>
            <w:proofErr w:type="spellStart"/>
            <w:r>
              <w:rPr>
                <w:rFonts w:ascii="Times New Roman" w:eastAsia="Times New Roman" w:hAnsi="Times New Roman" w:cs="Times New Roman"/>
                <w:bCs/>
                <w:sz w:val="24"/>
                <w:szCs w:val="24"/>
                <w:lang w:val="es-ES"/>
              </w:rPr>
              <w:t>downlink</w:t>
            </w:r>
            <w:proofErr w:type="spellEnd"/>
            <w:r>
              <w:rPr>
                <w:rFonts w:ascii="Times New Roman" w:eastAsia="Times New Roman" w:hAnsi="Times New Roman" w:cs="Times New Roman"/>
                <w:bCs/>
                <w:sz w:val="24"/>
                <w:szCs w:val="24"/>
                <w:lang w:val="es-ES"/>
              </w:rPr>
              <w:t>.</w:t>
            </w:r>
          </w:p>
          <w:p w:rsidR="00C64625" w:rsidRPr="000C17C3"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 xml:space="preserve">Se </w:t>
            </w:r>
            <w:r w:rsidR="00C97277">
              <w:rPr>
                <w:rFonts w:ascii="Times New Roman" w:eastAsia="Times New Roman" w:hAnsi="Times New Roman" w:cs="Times New Roman"/>
                <w:bCs/>
                <w:sz w:val="24"/>
                <w:szCs w:val="24"/>
                <w:lang w:val="es-ES"/>
              </w:rPr>
              <w:t>determinará</w:t>
            </w:r>
            <w:r>
              <w:rPr>
                <w:rFonts w:ascii="Times New Roman" w:eastAsia="Times New Roman" w:hAnsi="Times New Roman" w:cs="Times New Roman"/>
                <w:bCs/>
                <w:sz w:val="24"/>
                <w:szCs w:val="24"/>
                <w:lang w:val="es-ES"/>
              </w:rPr>
              <w:t xml:space="preserve"> el punto</w:t>
            </w:r>
            <w:r w:rsidR="00C97277">
              <w:rPr>
                <w:rFonts w:ascii="Times New Roman" w:eastAsia="Times New Roman" w:hAnsi="Times New Roman" w:cs="Times New Roman"/>
                <w:bCs/>
                <w:sz w:val="24"/>
                <w:szCs w:val="24"/>
                <w:lang w:val="es-ES"/>
              </w:rPr>
              <w:t xml:space="preserve"> de reflexión de cada</w:t>
            </w:r>
            <w:r>
              <w:rPr>
                <w:rFonts w:ascii="Times New Roman" w:eastAsia="Times New Roman" w:hAnsi="Times New Roman" w:cs="Times New Roman"/>
                <w:bCs/>
                <w:sz w:val="24"/>
                <w:szCs w:val="24"/>
                <w:lang w:val="es-ES"/>
              </w:rPr>
              <w:t xml:space="preserve"> rayo, así como, el número máximo d</w:t>
            </w:r>
            <w:r w:rsidR="00D44306">
              <w:rPr>
                <w:rFonts w:ascii="Times New Roman" w:eastAsia="Times New Roman" w:hAnsi="Times New Roman" w:cs="Times New Roman"/>
                <w:bCs/>
                <w:sz w:val="24"/>
                <w:szCs w:val="24"/>
                <w:lang w:val="es-ES"/>
              </w:rPr>
              <w:t>e reflexiones que pueden presentarse</w:t>
            </w:r>
            <w:r>
              <w:rPr>
                <w:rFonts w:ascii="Times New Roman" w:eastAsia="Times New Roman" w:hAnsi="Times New Roman" w:cs="Times New Roman"/>
                <w:bCs/>
                <w:sz w:val="24"/>
                <w:szCs w:val="24"/>
                <w:lang w:val="es-ES"/>
              </w:rPr>
              <w:t xml:space="preserve"> en función del nivel de </w:t>
            </w:r>
            <w:proofErr w:type="spellStart"/>
            <w:r>
              <w:rPr>
                <w:rFonts w:ascii="Times New Roman" w:eastAsia="Times New Roman" w:hAnsi="Times New Roman" w:cs="Times New Roman"/>
                <w:bCs/>
                <w:sz w:val="24"/>
                <w:szCs w:val="24"/>
                <w:lang w:val="es-ES"/>
              </w:rPr>
              <w:t>threshold</w:t>
            </w:r>
            <w:proofErr w:type="spellEnd"/>
            <w:r>
              <w:rPr>
                <w:rFonts w:ascii="Times New Roman" w:eastAsia="Times New Roman" w:hAnsi="Times New Roman" w:cs="Times New Roman"/>
                <w:bCs/>
                <w:sz w:val="24"/>
                <w:szCs w:val="24"/>
                <w:lang w:val="es-ES"/>
              </w:rPr>
              <w:t xml:space="preserve"> de la señal.</w:t>
            </w:r>
          </w:p>
          <w:p w:rsidR="00C64625" w:rsidRPr="00C12E3D" w:rsidRDefault="00C64625" w:rsidP="00711F65">
            <w:pPr>
              <w:pStyle w:val="Prrafodelista"/>
              <w:numPr>
                <w:ilvl w:val="0"/>
                <w:numId w:val="29"/>
              </w:numPr>
              <w:tabs>
                <w:tab w:val="left" w:pos="9072"/>
              </w:tabs>
              <w:spacing w:line="276" w:lineRule="auto"/>
              <w:ind w:right="225"/>
              <w:jc w:val="both"/>
              <w:rPr>
                <w:rFonts w:ascii="Times New Roman" w:eastAsia="Times New Roman" w:hAnsi="Times New Roman" w:cs="Times New Roman"/>
                <w:bCs/>
                <w:i/>
                <w:color w:val="FF0000"/>
                <w:sz w:val="18"/>
                <w:szCs w:val="24"/>
                <w:lang w:val="es-ES"/>
              </w:rPr>
            </w:pPr>
            <w:r>
              <w:rPr>
                <w:rFonts w:ascii="Times New Roman" w:eastAsia="Times New Roman" w:hAnsi="Times New Roman" w:cs="Times New Roman"/>
                <w:bCs/>
                <w:sz w:val="24"/>
                <w:szCs w:val="24"/>
                <w:lang w:val="es-ES"/>
              </w:rPr>
              <w:t>Se diseñará una interfaz gráfica para facilitar la realización de la simulación.</w:t>
            </w:r>
          </w:p>
          <w:p w:rsidR="00C64625" w:rsidRPr="00C12E3D" w:rsidRDefault="00C64625" w:rsidP="00711F65">
            <w:pPr>
              <w:pStyle w:val="Prrafodelista"/>
              <w:numPr>
                <w:ilvl w:val="0"/>
                <w:numId w:val="29"/>
              </w:numPr>
              <w:tabs>
                <w:tab w:val="left" w:pos="9072"/>
              </w:tabs>
              <w:autoSpaceDE w:val="0"/>
              <w:autoSpaceDN w:val="0"/>
              <w:adjustRightInd w:val="0"/>
              <w:spacing w:after="0" w:line="276" w:lineRule="auto"/>
              <w:ind w:right="225"/>
              <w:jc w:val="both"/>
              <w:rPr>
                <w:rFonts w:ascii="Times New Roman" w:hAnsi="Times New Roman" w:cs="Times New Roman"/>
                <w:sz w:val="24"/>
                <w:szCs w:val="24"/>
              </w:rPr>
            </w:pPr>
            <w:r>
              <w:rPr>
                <w:rFonts w:ascii="Times New Roman" w:hAnsi="Times New Roman" w:cs="Times New Roman"/>
                <w:sz w:val="24"/>
                <w:szCs w:val="24"/>
                <w:lang w:val="es-ES"/>
              </w:rPr>
              <w:t>Se obtendrán</w:t>
            </w:r>
            <w:r w:rsidRPr="00C12E3D">
              <w:rPr>
                <w:rFonts w:ascii="Times New Roman" w:hAnsi="Times New Roman" w:cs="Times New Roman"/>
                <w:sz w:val="24"/>
                <w:szCs w:val="24"/>
              </w:rPr>
              <w:t xml:space="preserve"> los perfiles de retardo de potencia </w:t>
            </w:r>
            <w:r w:rsidR="00C97277">
              <w:rPr>
                <w:rFonts w:ascii="Times New Roman" w:hAnsi="Times New Roman" w:cs="Times New Roman"/>
                <w:sz w:val="24"/>
                <w:szCs w:val="24"/>
              </w:rPr>
              <w:t xml:space="preserve">y </w:t>
            </w:r>
            <w:r w:rsidRPr="00C12E3D">
              <w:rPr>
                <w:rFonts w:ascii="Times New Roman" w:hAnsi="Times New Roman" w:cs="Times New Roman"/>
                <w:sz w:val="24"/>
                <w:szCs w:val="24"/>
              </w:rPr>
              <w:t>las gráficas de desvanecimiento de potencia en función del tiempo</w:t>
            </w:r>
            <w:r w:rsidR="00C97277">
              <w:rPr>
                <w:rFonts w:ascii="Times New Roman" w:hAnsi="Times New Roman" w:cs="Times New Roman"/>
                <w:sz w:val="24"/>
                <w:szCs w:val="24"/>
              </w:rPr>
              <w:t>.</w:t>
            </w:r>
          </w:p>
          <w:p w:rsidR="004823D7" w:rsidRPr="004823D7" w:rsidRDefault="00C64625" w:rsidP="00711F65">
            <w:pPr>
              <w:pStyle w:val="Prrafodelista"/>
              <w:numPr>
                <w:ilvl w:val="0"/>
                <w:numId w:val="29"/>
              </w:numPr>
              <w:tabs>
                <w:tab w:val="left" w:pos="9072"/>
              </w:tabs>
              <w:spacing w:line="276" w:lineRule="auto"/>
              <w:ind w:right="225"/>
              <w:jc w:val="both"/>
              <w:rPr>
                <w:rFonts w:ascii="Times New Roman" w:hAnsi="Times New Roman" w:cs="Times New Roman"/>
                <w:b/>
                <w:sz w:val="24"/>
                <w:szCs w:val="24"/>
              </w:rPr>
            </w:pPr>
            <w:r w:rsidRPr="00D76E2E">
              <w:rPr>
                <w:rFonts w:ascii="Times New Roman" w:eastAsia="Times New Roman" w:hAnsi="Times New Roman" w:cs="Times New Roman"/>
                <w:bCs/>
                <w:sz w:val="24"/>
                <w:szCs w:val="24"/>
                <w:lang w:val="es-ES"/>
              </w:rPr>
              <w:t>Se generará el mapa de calor considerando los valores de potencia en el interior del túnel cuando no existe tráfico</w:t>
            </w:r>
            <w:r w:rsidRPr="000C17C3">
              <w:rPr>
                <w:rFonts w:ascii="Times New Roman" w:eastAsia="Times New Roman" w:hAnsi="Times New Roman" w:cs="Times New Roman"/>
                <w:bCs/>
                <w:sz w:val="24"/>
                <w:szCs w:val="24"/>
                <w:lang w:val="es-ES"/>
              </w:rPr>
              <w:t>.</w:t>
            </w:r>
          </w:p>
          <w:p w:rsidR="00C64625" w:rsidRPr="00874F6D" w:rsidRDefault="00666C44" w:rsidP="00711F65">
            <w:pPr>
              <w:pStyle w:val="Prrafodelista"/>
              <w:numPr>
                <w:ilvl w:val="0"/>
                <w:numId w:val="29"/>
              </w:numPr>
              <w:tabs>
                <w:tab w:val="left" w:pos="9072"/>
              </w:tabs>
              <w:spacing w:line="276" w:lineRule="auto"/>
              <w:ind w:right="225"/>
              <w:jc w:val="both"/>
              <w:rPr>
                <w:rFonts w:ascii="Times New Roman" w:hAnsi="Times New Roman" w:cs="Times New Roman"/>
                <w:b/>
                <w:sz w:val="24"/>
                <w:szCs w:val="24"/>
              </w:rPr>
            </w:pPr>
            <w:r w:rsidRPr="004823D7">
              <w:rPr>
                <w:rFonts w:ascii="Times New Roman" w:eastAsia="Times New Roman" w:hAnsi="Times New Roman" w:cs="Times New Roman"/>
                <w:bCs/>
                <w:sz w:val="24"/>
                <w:szCs w:val="24"/>
                <w:lang w:val="es-ES"/>
              </w:rPr>
              <w:t>Se contrastará el mapa</w:t>
            </w:r>
            <w:r w:rsidR="00C64625" w:rsidRPr="004823D7">
              <w:rPr>
                <w:rFonts w:ascii="Times New Roman" w:eastAsia="Times New Roman" w:hAnsi="Times New Roman" w:cs="Times New Roman"/>
                <w:bCs/>
                <w:sz w:val="24"/>
                <w:szCs w:val="24"/>
                <w:lang w:val="es-ES"/>
              </w:rPr>
              <w:t xml:space="preserve"> de calor obtenido en la s</w:t>
            </w:r>
            <w:r w:rsidRPr="004823D7">
              <w:rPr>
                <w:rFonts w:ascii="Times New Roman" w:eastAsia="Times New Roman" w:hAnsi="Times New Roman" w:cs="Times New Roman"/>
                <w:bCs/>
                <w:sz w:val="24"/>
                <w:szCs w:val="24"/>
                <w:lang w:val="es-ES"/>
              </w:rPr>
              <w:t>imulación</w:t>
            </w:r>
            <w:r w:rsidR="00C64625" w:rsidRPr="004823D7">
              <w:rPr>
                <w:rFonts w:ascii="Times New Roman" w:eastAsia="Times New Roman" w:hAnsi="Times New Roman" w:cs="Times New Roman"/>
                <w:bCs/>
                <w:sz w:val="24"/>
                <w:szCs w:val="24"/>
                <w:lang w:val="es-ES"/>
              </w:rPr>
              <w:t xml:space="preserve"> con el </w:t>
            </w:r>
            <w:r w:rsidRPr="004823D7">
              <w:rPr>
                <w:rFonts w:ascii="Times New Roman" w:eastAsia="Times New Roman" w:hAnsi="Times New Roman" w:cs="Times New Roman"/>
                <w:bCs/>
                <w:sz w:val="24"/>
                <w:szCs w:val="24"/>
                <w:lang w:val="es-ES"/>
              </w:rPr>
              <w:t xml:space="preserve">mapa de calor generado con el </w:t>
            </w:r>
            <w:r w:rsidR="00C64625" w:rsidRPr="004823D7">
              <w:rPr>
                <w:rFonts w:ascii="Times New Roman" w:eastAsia="Times New Roman" w:hAnsi="Times New Roman" w:cs="Times New Roman"/>
                <w:bCs/>
                <w:sz w:val="24"/>
                <w:szCs w:val="24"/>
                <w:lang w:val="es-ES"/>
              </w:rPr>
              <w:t xml:space="preserve">programa de software </w:t>
            </w:r>
            <w:proofErr w:type="spellStart"/>
            <w:r w:rsidR="00C64625" w:rsidRPr="004823D7">
              <w:rPr>
                <w:rFonts w:ascii="Times New Roman" w:eastAsia="Times New Roman" w:hAnsi="Times New Roman" w:cs="Times New Roman"/>
                <w:bCs/>
                <w:sz w:val="24"/>
                <w:szCs w:val="24"/>
                <w:lang w:val="es-ES"/>
              </w:rPr>
              <w:t>iBwave</w:t>
            </w:r>
            <w:proofErr w:type="spellEnd"/>
            <w:r w:rsidR="00C64625" w:rsidRPr="004823D7">
              <w:rPr>
                <w:rFonts w:ascii="Times New Roman" w:eastAsia="Times New Roman" w:hAnsi="Times New Roman" w:cs="Times New Roman"/>
                <w:bCs/>
                <w:sz w:val="24"/>
                <w:szCs w:val="24"/>
                <w:lang w:val="es-ES"/>
              </w:rPr>
              <w:t>.</w:t>
            </w:r>
          </w:p>
          <w:p w:rsidR="00620975" w:rsidRPr="00711F65" w:rsidRDefault="00711F65" w:rsidP="00711F65">
            <w:pPr>
              <w:pStyle w:val="Prrafodelista"/>
              <w:numPr>
                <w:ilvl w:val="0"/>
                <w:numId w:val="29"/>
              </w:numPr>
              <w:tabs>
                <w:tab w:val="left" w:pos="9072"/>
              </w:tabs>
              <w:spacing w:line="276" w:lineRule="auto"/>
              <w:ind w:right="225"/>
              <w:jc w:val="both"/>
              <w:rPr>
                <w:rFonts w:ascii="Times New Roman" w:hAnsi="Times New Roman" w:cs="Times New Roman"/>
                <w:b/>
                <w:sz w:val="24"/>
                <w:szCs w:val="24"/>
              </w:rPr>
            </w:pPr>
            <w:r>
              <w:rPr>
                <w:rFonts w:ascii="Times New Roman" w:eastAsia="Times New Roman" w:hAnsi="Times New Roman" w:cs="Times New Roman"/>
                <w:bCs/>
                <w:sz w:val="24"/>
                <w:szCs w:val="24"/>
              </w:rPr>
              <w:t>Los</w:t>
            </w:r>
            <w:r w:rsidR="00D44306">
              <w:rPr>
                <w:rFonts w:ascii="Times New Roman" w:eastAsia="Times New Roman" w:hAnsi="Times New Roman" w:cs="Times New Roman"/>
                <w:bCs/>
                <w:sz w:val="24"/>
                <w:szCs w:val="24"/>
                <w:lang w:val="es-ES"/>
              </w:rPr>
              <w:t xml:space="preserve"> recursos </w:t>
            </w:r>
            <w:r w:rsidR="00031400" w:rsidRPr="00711F65">
              <w:rPr>
                <w:rFonts w:ascii="Times New Roman" w:eastAsia="Times New Roman" w:hAnsi="Times New Roman" w:cs="Times New Roman"/>
                <w:bCs/>
                <w:sz w:val="24"/>
                <w:szCs w:val="24"/>
                <w:lang w:val="es-ES"/>
              </w:rPr>
              <w:t>que serán utilizados son: software de simulación MATLAB</w:t>
            </w:r>
            <w:r w:rsidR="009E31C0" w:rsidRPr="00711F65">
              <w:rPr>
                <w:rFonts w:ascii="Times New Roman" w:eastAsia="Times New Roman" w:hAnsi="Times New Roman" w:cs="Times New Roman"/>
                <w:bCs/>
                <w:sz w:val="24"/>
                <w:szCs w:val="24"/>
                <w:lang w:val="es-ES"/>
              </w:rPr>
              <w:t xml:space="preserve"> (versión 2017a)</w:t>
            </w:r>
            <w:r w:rsidR="00031400" w:rsidRPr="00711F65">
              <w:rPr>
                <w:rFonts w:ascii="Times New Roman" w:eastAsia="Times New Roman" w:hAnsi="Times New Roman" w:cs="Times New Roman"/>
                <w:bCs/>
                <w:sz w:val="24"/>
                <w:szCs w:val="24"/>
                <w:lang w:val="es-ES"/>
              </w:rPr>
              <w:t>, software de</w:t>
            </w:r>
            <w:r w:rsidR="00D34848" w:rsidRPr="00711F65">
              <w:rPr>
                <w:rFonts w:ascii="Times New Roman" w:eastAsia="Times New Roman" w:hAnsi="Times New Roman" w:cs="Times New Roman"/>
                <w:bCs/>
                <w:sz w:val="24"/>
                <w:szCs w:val="24"/>
                <w:lang w:val="es-ES"/>
              </w:rPr>
              <w:t xml:space="preserve"> planificación de radio </w:t>
            </w:r>
            <w:proofErr w:type="spellStart"/>
            <w:r w:rsidR="00D34848" w:rsidRPr="00711F65">
              <w:rPr>
                <w:rFonts w:ascii="Times New Roman" w:eastAsia="Times New Roman" w:hAnsi="Times New Roman" w:cs="Times New Roman"/>
                <w:bCs/>
                <w:sz w:val="24"/>
                <w:szCs w:val="24"/>
                <w:lang w:val="es-ES"/>
              </w:rPr>
              <w:t>iBwave</w:t>
            </w:r>
            <w:proofErr w:type="spellEnd"/>
            <w:r w:rsidR="00D34848" w:rsidRPr="00711F65">
              <w:rPr>
                <w:rFonts w:ascii="Times New Roman" w:eastAsia="Times New Roman" w:hAnsi="Times New Roman" w:cs="Times New Roman"/>
                <w:bCs/>
                <w:sz w:val="24"/>
                <w:szCs w:val="24"/>
                <w:lang w:val="es-ES"/>
              </w:rPr>
              <w:t xml:space="preserve">, software de diseño Autodesk Auto CAD 2018, </w:t>
            </w:r>
            <w:r w:rsidR="00031400" w:rsidRPr="00711F65">
              <w:rPr>
                <w:rFonts w:ascii="Times New Roman" w:eastAsia="Times New Roman" w:hAnsi="Times New Roman" w:cs="Times New Roman"/>
                <w:bCs/>
                <w:sz w:val="24"/>
                <w:szCs w:val="24"/>
                <w:lang w:val="es-ES"/>
              </w:rPr>
              <w:t>de la suite ofimática Microsoft Office</w:t>
            </w:r>
            <w:r w:rsidR="00D34848" w:rsidRPr="00711F65">
              <w:rPr>
                <w:rFonts w:ascii="Times New Roman" w:eastAsia="Times New Roman" w:hAnsi="Times New Roman" w:cs="Times New Roman"/>
                <w:bCs/>
                <w:sz w:val="24"/>
                <w:szCs w:val="24"/>
                <w:lang w:val="es-ES"/>
              </w:rPr>
              <w:t xml:space="preserve"> Professional Plus 2013</w:t>
            </w:r>
            <w:r w:rsidR="00031400" w:rsidRPr="00711F65">
              <w:rPr>
                <w:rFonts w:ascii="Times New Roman" w:eastAsia="Times New Roman" w:hAnsi="Times New Roman" w:cs="Times New Roman"/>
                <w:bCs/>
                <w:sz w:val="24"/>
                <w:szCs w:val="24"/>
                <w:lang w:val="es-ES"/>
              </w:rPr>
              <w:t xml:space="preserve"> se utilizará principalmente Microsoft Word, </w:t>
            </w:r>
            <w:hyperlink r:id="rId9" w:tooltip="Microsoft Excel" w:history="1">
              <w:r w:rsidR="00031400" w:rsidRPr="00711F65">
                <w:rPr>
                  <w:rFonts w:ascii="Times New Roman" w:eastAsia="Times New Roman" w:hAnsi="Times New Roman" w:cs="Times New Roman"/>
                  <w:bCs/>
                  <w:sz w:val="24"/>
                  <w:szCs w:val="24"/>
                  <w:lang w:val="es-ES"/>
                </w:rPr>
                <w:t>Microsoft Excel</w:t>
              </w:r>
            </w:hyperlink>
            <w:r w:rsidR="00031400" w:rsidRPr="00711F65">
              <w:rPr>
                <w:rFonts w:ascii="Times New Roman" w:eastAsia="Times New Roman" w:hAnsi="Times New Roman" w:cs="Times New Roman"/>
                <w:bCs/>
                <w:sz w:val="24"/>
                <w:szCs w:val="24"/>
                <w:lang w:val="es-ES"/>
              </w:rPr>
              <w:t> y </w:t>
            </w:r>
            <w:hyperlink r:id="rId10" w:tooltip="Microsoft PowerPoint" w:history="1">
              <w:r w:rsidR="00031400" w:rsidRPr="00711F65">
                <w:rPr>
                  <w:rFonts w:ascii="Times New Roman" w:eastAsia="Times New Roman" w:hAnsi="Times New Roman" w:cs="Times New Roman"/>
                  <w:bCs/>
                  <w:sz w:val="24"/>
                  <w:szCs w:val="24"/>
                  <w:lang w:val="es-ES"/>
                </w:rPr>
                <w:t>Microsoft PowerPoint</w:t>
              </w:r>
            </w:hyperlink>
            <w:r w:rsidR="00D34848" w:rsidRPr="00711F65">
              <w:rPr>
                <w:rFonts w:ascii="Times New Roman" w:eastAsia="Times New Roman" w:hAnsi="Times New Roman" w:cs="Times New Roman"/>
                <w:bCs/>
                <w:sz w:val="24"/>
                <w:szCs w:val="24"/>
                <w:lang w:val="es-ES"/>
              </w:rPr>
              <w:t>,  el principal recurso material es un computador.</w:t>
            </w:r>
            <w:r>
              <w:rPr>
                <w:rFonts w:ascii="Times New Roman" w:eastAsia="Times New Roman" w:hAnsi="Times New Roman" w:cs="Times New Roman"/>
                <w:bCs/>
                <w:sz w:val="24"/>
                <w:szCs w:val="24"/>
                <w:lang w:val="es-ES"/>
              </w:rPr>
              <w:t xml:space="preserve"> </w:t>
            </w:r>
          </w:p>
        </w:tc>
      </w:tr>
    </w:tbl>
    <w:p w:rsidR="00B52B9E" w:rsidRPr="00667954" w:rsidRDefault="00B52B9E" w:rsidP="00711F65">
      <w:pPr>
        <w:tabs>
          <w:tab w:val="left" w:pos="9072"/>
        </w:tabs>
        <w:spacing w:line="276" w:lineRule="auto"/>
        <w:jc w:val="both"/>
      </w:pPr>
    </w:p>
    <w:p w:rsidR="00A26E4D" w:rsidRPr="00667954" w:rsidRDefault="00A26E4D" w:rsidP="00711F65">
      <w:pPr>
        <w:tabs>
          <w:tab w:val="left" w:pos="9072"/>
        </w:tabs>
        <w:spacing w:line="276" w:lineRule="auto"/>
        <w:jc w:val="both"/>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9B0AA6" w:rsidTr="00FF76B0">
        <w:trPr>
          <w:jc w:val="center"/>
        </w:trPr>
        <w:tc>
          <w:tcPr>
            <w:tcW w:w="9504" w:type="dxa"/>
          </w:tcPr>
          <w:p w:rsidR="00E31A19" w:rsidRPr="00BC6089" w:rsidRDefault="00620975" w:rsidP="00711F65">
            <w:pPr>
              <w:pStyle w:val="Prrafodelista"/>
              <w:numPr>
                <w:ilvl w:val="0"/>
                <w:numId w:val="27"/>
              </w:numPr>
              <w:tabs>
                <w:tab w:val="left" w:pos="9072"/>
              </w:tabs>
              <w:spacing w:after="0" w:line="276" w:lineRule="auto"/>
              <w:ind w:right="136"/>
              <w:jc w:val="both"/>
              <w:rPr>
                <w:rFonts w:ascii="Times New Roman" w:hAnsi="Times New Roman" w:cs="Times New Roman"/>
                <w:b/>
                <w:sz w:val="24"/>
                <w:szCs w:val="24"/>
              </w:rPr>
            </w:pPr>
            <w:r w:rsidRPr="00BC6089">
              <w:rPr>
                <w:rFonts w:ascii="Times New Roman" w:hAnsi="Times New Roman" w:cs="Times New Roman"/>
                <w:b/>
                <w:sz w:val="24"/>
                <w:szCs w:val="24"/>
              </w:rPr>
              <w:t>Bibliografía</w:t>
            </w:r>
          </w:p>
          <w:p w:rsidR="007D5C31"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AD1112">
              <w:rPr>
                <w:rFonts w:ascii="Times New Roman" w:hAnsi="Times New Roman" w:cs="Times New Roman"/>
                <w:sz w:val="24"/>
                <w:szCs w:val="24"/>
                <w:lang w:val="es-ES"/>
              </w:rPr>
              <w:t xml:space="preserve">Metro </w:t>
            </w:r>
            <w:r w:rsidR="006C14D9">
              <w:rPr>
                <w:rFonts w:ascii="Times New Roman" w:hAnsi="Times New Roman" w:cs="Times New Roman"/>
                <w:sz w:val="24"/>
                <w:szCs w:val="24"/>
                <w:lang w:val="es-ES"/>
              </w:rPr>
              <w:t>de Quito – EPM, METRO, [Online</w:t>
            </w:r>
            <w:r w:rsidRPr="00AD1112">
              <w:rPr>
                <w:rFonts w:ascii="Times New Roman" w:hAnsi="Times New Roman" w:cs="Times New Roman"/>
                <w:sz w:val="24"/>
                <w:szCs w:val="24"/>
                <w:lang w:val="es-ES"/>
              </w:rPr>
              <w:t>].</w:t>
            </w:r>
            <w:r w:rsidR="006C14D9">
              <w:rPr>
                <w:rFonts w:ascii="Times New Roman" w:hAnsi="Times New Roman" w:cs="Times New Roman"/>
                <w:sz w:val="24"/>
                <w:szCs w:val="24"/>
                <w:lang w:val="es-ES"/>
              </w:rPr>
              <w:t xml:space="preserve"> </w:t>
            </w:r>
            <w:r w:rsidR="006C14D9" w:rsidRPr="006C14D9">
              <w:rPr>
                <w:rFonts w:ascii="Times New Roman" w:hAnsi="Times New Roman" w:cs="Times New Roman"/>
                <w:sz w:val="24"/>
                <w:szCs w:val="24"/>
                <w:lang w:val="en-US"/>
              </w:rPr>
              <w:t>Available</w:t>
            </w:r>
            <w:r w:rsidRPr="006C14D9">
              <w:rPr>
                <w:rFonts w:ascii="Times New Roman" w:hAnsi="Times New Roman" w:cs="Times New Roman"/>
                <w:sz w:val="24"/>
                <w:szCs w:val="24"/>
                <w:lang w:val="en-US"/>
              </w:rPr>
              <w:t xml:space="preserve">: </w:t>
            </w:r>
            <w:hyperlink r:id="rId11" w:history="1">
              <w:r w:rsidRPr="006C14D9">
                <w:rPr>
                  <w:rFonts w:ascii="Times New Roman" w:hAnsi="Times New Roman" w:cs="Times New Roman"/>
                  <w:sz w:val="24"/>
                  <w:szCs w:val="24"/>
                  <w:lang w:val="en-US"/>
                </w:rPr>
                <w:t>http://www.metrodequito.gob.ec/</w:t>
              </w:r>
            </w:hyperlink>
            <w:r w:rsidRPr="006C14D9">
              <w:rPr>
                <w:rFonts w:ascii="Times New Roman" w:hAnsi="Times New Roman" w:cs="Times New Roman"/>
                <w:sz w:val="24"/>
                <w:szCs w:val="24"/>
                <w:lang w:val="en-US"/>
              </w:rPr>
              <w:t>.</w:t>
            </w:r>
          </w:p>
          <w:p w:rsidR="007D5C31"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AD1112">
              <w:rPr>
                <w:rFonts w:ascii="Times New Roman" w:hAnsi="Times New Roman" w:cs="Times New Roman"/>
                <w:sz w:val="24"/>
                <w:szCs w:val="24"/>
                <w:lang w:val="en-US"/>
              </w:rPr>
              <w:t xml:space="preserve">A. </w:t>
            </w:r>
            <w:proofErr w:type="spellStart"/>
            <w:r w:rsidRPr="00AD1112">
              <w:rPr>
                <w:rFonts w:ascii="Times New Roman" w:hAnsi="Times New Roman" w:cs="Times New Roman"/>
                <w:sz w:val="24"/>
                <w:szCs w:val="24"/>
                <w:lang w:val="en-US"/>
              </w:rPr>
              <w:t>Hrovat</w:t>
            </w:r>
            <w:proofErr w:type="spellEnd"/>
            <w:r w:rsidRPr="00AD1112">
              <w:rPr>
                <w:rFonts w:ascii="Times New Roman" w:hAnsi="Times New Roman" w:cs="Times New Roman"/>
                <w:iCs/>
                <w:sz w:val="24"/>
                <w:szCs w:val="24"/>
                <w:lang w:val="en-US"/>
              </w:rPr>
              <w:t xml:space="preserve">, </w:t>
            </w:r>
            <w:r w:rsidRPr="00AD1112">
              <w:rPr>
                <w:rFonts w:ascii="Times New Roman" w:hAnsi="Times New Roman" w:cs="Times New Roman"/>
                <w:sz w:val="24"/>
                <w:szCs w:val="24"/>
                <w:lang w:val="en-US"/>
              </w:rPr>
              <w:t xml:space="preserve">G. </w:t>
            </w:r>
            <w:proofErr w:type="spellStart"/>
            <w:r w:rsidRPr="00AD1112">
              <w:rPr>
                <w:rFonts w:ascii="Times New Roman" w:hAnsi="Times New Roman" w:cs="Times New Roman"/>
                <w:sz w:val="24"/>
                <w:szCs w:val="24"/>
                <w:lang w:val="en-US"/>
              </w:rPr>
              <w:t>Kandus</w:t>
            </w:r>
            <w:proofErr w:type="spellEnd"/>
            <w:r w:rsidRPr="00AD1112">
              <w:rPr>
                <w:rFonts w:ascii="Times New Roman" w:hAnsi="Times New Roman" w:cs="Times New Roman"/>
                <w:sz w:val="24"/>
                <w:szCs w:val="24"/>
                <w:lang w:val="en-US"/>
              </w:rPr>
              <w:t xml:space="preserve">, </w:t>
            </w:r>
            <w:r w:rsidRPr="00AD1112">
              <w:rPr>
                <w:rFonts w:ascii="Times New Roman" w:hAnsi="Times New Roman" w:cs="Times New Roman"/>
                <w:iCs/>
                <w:sz w:val="24"/>
                <w:szCs w:val="24"/>
                <w:lang w:val="en-US"/>
              </w:rPr>
              <w:t xml:space="preserve">T. </w:t>
            </w:r>
            <w:proofErr w:type="spellStart"/>
            <w:r w:rsidRPr="00AD1112">
              <w:rPr>
                <w:rFonts w:ascii="Times New Roman" w:hAnsi="Times New Roman" w:cs="Times New Roman"/>
                <w:sz w:val="24"/>
                <w:szCs w:val="24"/>
                <w:lang w:val="en-US"/>
              </w:rPr>
              <w:t>Javornik</w:t>
            </w:r>
            <w:proofErr w:type="spellEnd"/>
            <w:r w:rsidRPr="00AD1112">
              <w:rPr>
                <w:rFonts w:ascii="Times New Roman" w:hAnsi="Times New Roman" w:cs="Times New Roman"/>
                <w:sz w:val="24"/>
                <w:szCs w:val="24"/>
                <w:lang w:val="en-US"/>
              </w:rPr>
              <w:t xml:space="preserve">, </w:t>
            </w:r>
            <w:r w:rsidR="00AA7951">
              <w:rPr>
                <w:rFonts w:ascii="Times New Roman" w:hAnsi="Times New Roman" w:cs="Times New Roman"/>
                <w:sz w:val="24"/>
                <w:szCs w:val="24"/>
                <w:lang w:val="en-US"/>
              </w:rPr>
              <w:t>“</w:t>
            </w:r>
            <w:r w:rsidRPr="00AD1112">
              <w:rPr>
                <w:rFonts w:ascii="Times New Roman" w:eastAsia="Times New Roman" w:hAnsi="Times New Roman" w:cs="Times New Roman"/>
                <w:bCs/>
                <w:sz w:val="24"/>
                <w:szCs w:val="24"/>
                <w:lang w:val="en-US"/>
              </w:rPr>
              <w:t>A Survey of Radio Propagation Modeling for Tunnels</w:t>
            </w:r>
            <w:r w:rsidR="00AA7951">
              <w:rPr>
                <w:rFonts w:ascii="Times New Roman" w:eastAsia="Times New Roman" w:hAnsi="Times New Roman" w:cs="Times New Roman"/>
                <w:bCs/>
                <w:sz w:val="24"/>
                <w:szCs w:val="24"/>
                <w:lang w:val="en-US"/>
              </w:rPr>
              <w:t>”</w:t>
            </w:r>
            <w:r w:rsidRPr="00AD1112">
              <w:rPr>
                <w:rFonts w:ascii="Times New Roman" w:eastAsia="Times New Roman" w:hAnsi="Times New Roman" w:cs="Times New Roman"/>
                <w:bCs/>
                <w:sz w:val="24"/>
                <w:szCs w:val="24"/>
                <w:lang w:val="en-US"/>
              </w:rPr>
              <w:t xml:space="preserve">, </w:t>
            </w:r>
            <w:r w:rsidRPr="00AA7951">
              <w:rPr>
                <w:rFonts w:ascii="Times New Roman" w:hAnsi="Times New Roman" w:cs="Times New Roman"/>
                <w:i/>
                <w:sz w:val="24"/>
                <w:szCs w:val="24"/>
                <w:lang w:val="en-US"/>
              </w:rPr>
              <w:t>IEEE Communications Surveys &amp; Tutorials</w:t>
            </w:r>
            <w:r w:rsidRPr="00AD1112">
              <w:rPr>
                <w:rFonts w:ascii="Times New Roman" w:hAnsi="Times New Roman" w:cs="Times New Roman"/>
                <w:sz w:val="24"/>
                <w:szCs w:val="24"/>
                <w:lang w:val="en-US"/>
              </w:rPr>
              <w:t>, vol. 16, no. 2, 2014.</w:t>
            </w:r>
          </w:p>
          <w:p w:rsidR="007D5C31"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AD1112">
              <w:rPr>
                <w:rFonts w:ascii="Times New Roman" w:hAnsi="Times New Roman" w:cs="Times New Roman"/>
                <w:sz w:val="24"/>
                <w:szCs w:val="24"/>
                <w:lang w:val="en-US"/>
              </w:rPr>
              <w:t xml:space="preserve">M. </w:t>
            </w:r>
            <w:proofErr w:type="spellStart"/>
            <w:r w:rsidRPr="00AD1112">
              <w:rPr>
                <w:rFonts w:ascii="Times New Roman" w:hAnsi="Times New Roman" w:cs="Times New Roman"/>
                <w:sz w:val="24"/>
                <w:szCs w:val="24"/>
                <w:lang w:val="en-US"/>
              </w:rPr>
              <w:t>Kermani</w:t>
            </w:r>
            <w:proofErr w:type="spellEnd"/>
            <w:r w:rsidRPr="00AD1112">
              <w:rPr>
                <w:rFonts w:ascii="Times New Roman" w:hAnsi="Times New Roman" w:cs="Times New Roman"/>
                <w:sz w:val="24"/>
                <w:szCs w:val="24"/>
                <w:lang w:val="en-US"/>
              </w:rPr>
              <w:t xml:space="preserve">, </w:t>
            </w:r>
            <w:proofErr w:type="spellStart"/>
            <w:r w:rsidRPr="00AD1112">
              <w:rPr>
                <w:rFonts w:ascii="Times New Roman" w:hAnsi="Times New Roman" w:cs="Times New Roman"/>
                <w:sz w:val="24"/>
                <w:szCs w:val="24"/>
                <w:lang w:val="en-US"/>
              </w:rPr>
              <w:t>M.Kamarei</w:t>
            </w:r>
            <w:proofErr w:type="spellEnd"/>
            <w:r w:rsidRPr="00AD1112">
              <w:rPr>
                <w:rFonts w:ascii="Times New Roman" w:hAnsi="Times New Roman" w:cs="Times New Roman"/>
                <w:sz w:val="24"/>
                <w:szCs w:val="24"/>
                <w:lang w:val="en-US"/>
              </w:rPr>
              <w:t xml:space="preserve">, </w:t>
            </w:r>
            <w:r w:rsidR="00AA7951">
              <w:rPr>
                <w:rFonts w:ascii="Times New Roman" w:hAnsi="Times New Roman" w:cs="Times New Roman"/>
                <w:sz w:val="24"/>
                <w:szCs w:val="24"/>
                <w:lang w:val="en-US"/>
              </w:rPr>
              <w:t>“</w:t>
            </w:r>
            <w:r w:rsidRPr="00AD1112">
              <w:rPr>
                <w:rFonts w:ascii="Times New Roman" w:hAnsi="Times New Roman" w:cs="Times New Roman"/>
                <w:sz w:val="24"/>
                <w:szCs w:val="24"/>
                <w:lang w:val="en-US"/>
              </w:rPr>
              <w:t>A Ray-Tracing Method for Predicting Delay Spread in Tunnel Environments</w:t>
            </w:r>
            <w:r w:rsidR="00AA7951">
              <w:rPr>
                <w:rFonts w:ascii="Times New Roman" w:hAnsi="Times New Roman" w:cs="Times New Roman"/>
                <w:sz w:val="24"/>
                <w:szCs w:val="24"/>
                <w:lang w:val="en-US"/>
              </w:rPr>
              <w:t>”</w:t>
            </w:r>
            <w:r w:rsidRPr="00AD1112">
              <w:rPr>
                <w:rFonts w:ascii="Times New Roman" w:hAnsi="Times New Roman" w:cs="Times New Roman"/>
                <w:sz w:val="24"/>
                <w:szCs w:val="24"/>
                <w:lang w:val="en-US"/>
              </w:rPr>
              <w:t xml:space="preserve">, </w:t>
            </w:r>
            <w:r w:rsidR="00AA7951">
              <w:rPr>
                <w:rFonts w:ascii="Times New Roman" w:hAnsi="Times New Roman" w:cs="Times New Roman"/>
                <w:sz w:val="24"/>
                <w:szCs w:val="24"/>
                <w:lang w:val="en-US"/>
              </w:rPr>
              <w:t xml:space="preserve">in </w:t>
            </w:r>
            <w:r w:rsidRPr="00AA7951">
              <w:rPr>
                <w:rFonts w:ascii="Times New Roman" w:hAnsi="Times New Roman" w:cs="Times New Roman"/>
                <w:i/>
                <w:sz w:val="24"/>
                <w:szCs w:val="24"/>
                <w:lang w:val="en-US"/>
              </w:rPr>
              <w:t>IEEE International Conference on Personal Wireless Communications,</w:t>
            </w:r>
            <w:r w:rsidRPr="00AD1112">
              <w:rPr>
                <w:rFonts w:ascii="Times New Roman" w:hAnsi="Times New Roman" w:cs="Times New Roman"/>
                <w:sz w:val="24"/>
                <w:szCs w:val="24"/>
                <w:lang w:val="en-US"/>
              </w:rPr>
              <w:t xml:space="preserve"> 2000.</w:t>
            </w:r>
          </w:p>
          <w:p w:rsidR="007D5C31"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AD1112">
              <w:rPr>
                <w:rFonts w:ascii="Times New Roman" w:hAnsi="Times New Roman" w:cs="Times New Roman"/>
                <w:sz w:val="24"/>
                <w:szCs w:val="24"/>
                <w:lang w:val="en-US"/>
              </w:rPr>
              <w:t xml:space="preserve">Y. Zhang, </w:t>
            </w:r>
            <w:r w:rsidR="00AA7951">
              <w:rPr>
                <w:rFonts w:ascii="Times New Roman" w:hAnsi="Times New Roman" w:cs="Times New Roman"/>
                <w:sz w:val="24"/>
                <w:szCs w:val="24"/>
                <w:lang w:val="en-US"/>
              </w:rPr>
              <w:t>“</w:t>
            </w:r>
            <w:r w:rsidRPr="00AD1112">
              <w:rPr>
                <w:rFonts w:ascii="Times New Roman" w:hAnsi="Times New Roman" w:cs="Times New Roman"/>
                <w:sz w:val="24"/>
                <w:szCs w:val="24"/>
                <w:lang w:val="en-US"/>
              </w:rPr>
              <w:t>Novel Model for Propagation Loss Prediction in Tunnels</w:t>
            </w:r>
            <w:r w:rsidR="00AA7951">
              <w:rPr>
                <w:rFonts w:ascii="Times New Roman" w:hAnsi="Times New Roman" w:cs="Times New Roman"/>
                <w:sz w:val="24"/>
                <w:szCs w:val="24"/>
                <w:lang w:val="en-US"/>
              </w:rPr>
              <w:t xml:space="preserve">”, </w:t>
            </w:r>
            <w:r w:rsidRPr="00AA7951">
              <w:rPr>
                <w:rFonts w:ascii="Times New Roman" w:hAnsi="Times New Roman" w:cs="Times New Roman"/>
                <w:i/>
                <w:sz w:val="24"/>
                <w:szCs w:val="24"/>
                <w:lang w:val="en-US"/>
              </w:rPr>
              <w:t>IEEE Transactions on Vehicular Technology</w:t>
            </w:r>
            <w:r w:rsidRPr="00AD1112">
              <w:rPr>
                <w:rFonts w:ascii="Times New Roman" w:hAnsi="Times New Roman" w:cs="Times New Roman"/>
                <w:sz w:val="24"/>
                <w:szCs w:val="24"/>
                <w:lang w:val="en-US"/>
              </w:rPr>
              <w:t>, vol. 52, no. 5, 2003.</w:t>
            </w:r>
          </w:p>
          <w:p w:rsidR="00046EFD"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AD1112">
              <w:rPr>
                <w:rFonts w:ascii="Times New Roman" w:hAnsi="Times New Roman" w:cs="Times New Roman"/>
                <w:sz w:val="24"/>
                <w:szCs w:val="24"/>
                <w:lang w:val="en-US"/>
              </w:rPr>
              <w:t xml:space="preserve">Y. Yamaguchi, T. Abe, T. </w:t>
            </w:r>
            <w:proofErr w:type="spellStart"/>
            <w:r w:rsidRPr="00AD1112">
              <w:rPr>
                <w:rFonts w:ascii="Times New Roman" w:hAnsi="Times New Roman" w:cs="Times New Roman"/>
                <w:sz w:val="24"/>
                <w:szCs w:val="24"/>
                <w:lang w:val="en-US"/>
              </w:rPr>
              <w:t>Sekiguchi</w:t>
            </w:r>
            <w:proofErr w:type="spellEnd"/>
            <w:r w:rsidRPr="00AD1112">
              <w:rPr>
                <w:rFonts w:ascii="Times New Roman" w:hAnsi="Times New Roman" w:cs="Times New Roman"/>
                <w:sz w:val="24"/>
                <w:szCs w:val="24"/>
                <w:lang w:val="en-US"/>
              </w:rPr>
              <w:t xml:space="preserve">, J. Chiba, </w:t>
            </w:r>
            <w:r w:rsidR="00AA7951">
              <w:rPr>
                <w:rFonts w:ascii="Times New Roman" w:hAnsi="Times New Roman" w:cs="Times New Roman"/>
                <w:sz w:val="24"/>
                <w:szCs w:val="24"/>
                <w:lang w:val="en-US"/>
              </w:rPr>
              <w:t>“</w:t>
            </w:r>
            <w:r w:rsidRPr="00AD1112">
              <w:rPr>
                <w:rFonts w:ascii="Times New Roman" w:hAnsi="Times New Roman" w:cs="Times New Roman"/>
                <w:sz w:val="24"/>
                <w:szCs w:val="24"/>
                <w:lang w:val="en-US"/>
              </w:rPr>
              <w:t>Attenuation Constants of UHF Radio Waves in Arched Tunnels</w:t>
            </w:r>
            <w:r w:rsidR="00AA7951">
              <w:rPr>
                <w:rFonts w:ascii="Times New Roman" w:hAnsi="Times New Roman" w:cs="Times New Roman"/>
                <w:sz w:val="24"/>
                <w:szCs w:val="24"/>
                <w:lang w:val="en-US"/>
              </w:rPr>
              <w:t>”,</w:t>
            </w:r>
            <w:r w:rsidRPr="00AD1112">
              <w:rPr>
                <w:rFonts w:ascii="Times New Roman" w:hAnsi="Times New Roman" w:cs="Times New Roman"/>
                <w:sz w:val="24"/>
                <w:szCs w:val="24"/>
                <w:lang w:val="en-US"/>
              </w:rPr>
              <w:t xml:space="preserve"> </w:t>
            </w:r>
            <w:r w:rsidRPr="00AA7951">
              <w:rPr>
                <w:rFonts w:ascii="Times New Roman" w:hAnsi="Times New Roman" w:cs="Times New Roman"/>
                <w:i/>
                <w:sz w:val="24"/>
                <w:szCs w:val="24"/>
                <w:lang w:val="en-US"/>
              </w:rPr>
              <w:t>IEEE Transactions on Microwave Theory and Techniques</w:t>
            </w:r>
            <w:r w:rsidRPr="00AD1112">
              <w:rPr>
                <w:rFonts w:ascii="Times New Roman" w:hAnsi="Times New Roman" w:cs="Times New Roman"/>
                <w:sz w:val="24"/>
                <w:szCs w:val="24"/>
                <w:lang w:val="en-US"/>
              </w:rPr>
              <w:t>, vol. MTT-33, no. 8, 1985.</w:t>
            </w:r>
          </w:p>
          <w:p w:rsidR="007D5C31"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s-ES"/>
              </w:rPr>
            </w:pPr>
            <w:r w:rsidRPr="001B7E94">
              <w:rPr>
                <w:rFonts w:ascii="Times New Roman" w:hAnsi="Times New Roman" w:cs="Times New Roman"/>
                <w:sz w:val="24"/>
                <w:szCs w:val="24"/>
                <w:lang w:val="es-ES"/>
              </w:rPr>
              <w:t xml:space="preserve">L. Fernández, </w:t>
            </w:r>
            <w:r w:rsidR="00AA7951">
              <w:rPr>
                <w:rFonts w:ascii="Times New Roman" w:hAnsi="Times New Roman" w:cs="Times New Roman"/>
                <w:sz w:val="24"/>
                <w:szCs w:val="24"/>
                <w:lang w:val="es-ES"/>
              </w:rPr>
              <w:t>“</w:t>
            </w:r>
            <w:r w:rsidRPr="001B7E94">
              <w:rPr>
                <w:rFonts w:ascii="Times New Roman" w:hAnsi="Times New Roman" w:cs="Times New Roman"/>
                <w:bCs/>
                <w:sz w:val="24"/>
                <w:szCs w:val="24"/>
              </w:rPr>
              <w:t xml:space="preserve">Estudio y Simulación del Canal Móvil para bandas de LTE con Distribuciones </w:t>
            </w:r>
            <w:proofErr w:type="spellStart"/>
            <w:r w:rsidRPr="001B7E94">
              <w:rPr>
                <w:rFonts w:ascii="Times New Roman" w:hAnsi="Times New Roman" w:cs="Times New Roman"/>
                <w:bCs/>
                <w:sz w:val="24"/>
                <w:szCs w:val="24"/>
              </w:rPr>
              <w:t>Rician</w:t>
            </w:r>
            <w:proofErr w:type="spellEnd"/>
            <w:r w:rsidRPr="001B7E94">
              <w:rPr>
                <w:rFonts w:ascii="Times New Roman" w:hAnsi="Times New Roman" w:cs="Times New Roman"/>
                <w:bCs/>
                <w:sz w:val="24"/>
                <w:szCs w:val="24"/>
              </w:rPr>
              <w:t xml:space="preserve"> y </w:t>
            </w:r>
            <w:proofErr w:type="spellStart"/>
            <w:r w:rsidRPr="001B7E94">
              <w:rPr>
                <w:rFonts w:ascii="Times New Roman" w:hAnsi="Times New Roman" w:cs="Times New Roman"/>
                <w:bCs/>
                <w:sz w:val="24"/>
                <w:szCs w:val="24"/>
              </w:rPr>
              <w:t>Rayleigh</w:t>
            </w:r>
            <w:proofErr w:type="spellEnd"/>
            <w:r w:rsidRPr="001B7E94">
              <w:rPr>
                <w:rFonts w:ascii="Times New Roman" w:hAnsi="Times New Roman" w:cs="Times New Roman"/>
                <w:bCs/>
                <w:sz w:val="24"/>
                <w:szCs w:val="24"/>
              </w:rPr>
              <w:t xml:space="preserve"> en el Modelo de Propagació</w:t>
            </w:r>
            <w:r>
              <w:rPr>
                <w:rFonts w:ascii="Times New Roman" w:hAnsi="Times New Roman" w:cs="Times New Roman"/>
                <w:bCs/>
                <w:sz w:val="24"/>
                <w:szCs w:val="24"/>
              </w:rPr>
              <w:t xml:space="preserve">n </w:t>
            </w:r>
            <w:proofErr w:type="spellStart"/>
            <w:r>
              <w:rPr>
                <w:rFonts w:ascii="Times New Roman" w:hAnsi="Times New Roman" w:cs="Times New Roman"/>
                <w:bCs/>
                <w:sz w:val="24"/>
                <w:szCs w:val="24"/>
              </w:rPr>
              <w:t>Okumura-Hata</w:t>
            </w:r>
            <w:proofErr w:type="spellEnd"/>
            <w:r>
              <w:rPr>
                <w:rFonts w:ascii="Times New Roman" w:hAnsi="Times New Roman" w:cs="Times New Roman"/>
                <w:bCs/>
                <w:sz w:val="24"/>
                <w:szCs w:val="24"/>
              </w:rPr>
              <w:t xml:space="preserve"> en base a Matlab</w:t>
            </w:r>
            <w:r w:rsidR="00AA7951">
              <w:rPr>
                <w:rFonts w:ascii="Times New Roman" w:hAnsi="Times New Roman" w:cs="Times New Roman"/>
                <w:bCs/>
                <w:sz w:val="24"/>
                <w:szCs w:val="24"/>
              </w:rPr>
              <w:t>”</w:t>
            </w:r>
            <w:r w:rsidR="006C14D9">
              <w:rPr>
                <w:rFonts w:ascii="Times New Roman" w:hAnsi="Times New Roman" w:cs="Times New Roman"/>
                <w:bCs/>
                <w:sz w:val="24"/>
                <w:szCs w:val="24"/>
              </w:rPr>
              <w:t xml:space="preserve">, </w:t>
            </w:r>
            <w:r w:rsidR="006C14D9" w:rsidRPr="006C14D9">
              <w:rPr>
                <w:rFonts w:ascii="Times New Roman" w:hAnsi="Times New Roman" w:cs="Times New Roman"/>
                <w:bCs/>
                <w:i/>
                <w:sz w:val="24"/>
                <w:szCs w:val="24"/>
              </w:rPr>
              <w:t>Escuela Politécnica Nacional</w:t>
            </w:r>
            <w:r w:rsidR="006C14D9">
              <w:rPr>
                <w:rFonts w:ascii="Times New Roman" w:hAnsi="Times New Roman" w:cs="Times New Roman"/>
                <w:bCs/>
                <w:sz w:val="24"/>
                <w:szCs w:val="24"/>
              </w:rPr>
              <w:t xml:space="preserve">, </w:t>
            </w:r>
            <w:r>
              <w:rPr>
                <w:rFonts w:ascii="Times New Roman" w:hAnsi="Times New Roman" w:cs="Times New Roman"/>
                <w:sz w:val="24"/>
                <w:szCs w:val="24"/>
                <w:lang w:val="es-ES"/>
              </w:rPr>
              <w:t xml:space="preserve">2014. </w:t>
            </w:r>
            <w:r w:rsidR="006C14D9">
              <w:rPr>
                <w:rFonts w:ascii="Times New Roman" w:hAnsi="Times New Roman" w:cs="Times New Roman"/>
                <w:sz w:val="24"/>
                <w:szCs w:val="24"/>
                <w:lang w:val="es-ES"/>
              </w:rPr>
              <w:t xml:space="preserve">[Online]. </w:t>
            </w:r>
            <w:proofErr w:type="spellStart"/>
            <w:r w:rsidR="006C14D9">
              <w:rPr>
                <w:rFonts w:ascii="Times New Roman" w:hAnsi="Times New Roman" w:cs="Times New Roman"/>
                <w:sz w:val="24"/>
                <w:szCs w:val="24"/>
                <w:lang w:val="es-ES"/>
              </w:rPr>
              <w:t>Available</w:t>
            </w:r>
            <w:proofErr w:type="spellEnd"/>
            <w:r w:rsidR="006C14D9">
              <w:rPr>
                <w:rFonts w:ascii="Times New Roman" w:hAnsi="Times New Roman" w:cs="Times New Roman"/>
                <w:sz w:val="24"/>
                <w:szCs w:val="24"/>
                <w:lang w:val="es-ES"/>
              </w:rPr>
              <w:t>:</w:t>
            </w:r>
            <w:r w:rsidRPr="00AD1112">
              <w:rPr>
                <w:rFonts w:ascii="Times New Roman" w:hAnsi="Times New Roman" w:cs="Times New Roman"/>
                <w:sz w:val="24"/>
                <w:szCs w:val="24"/>
                <w:lang w:val="es-ES"/>
              </w:rPr>
              <w:t xml:space="preserve"> </w:t>
            </w:r>
            <w:hyperlink r:id="rId12" w:history="1">
              <w:r w:rsidRPr="001B7E94">
                <w:rPr>
                  <w:rFonts w:ascii="Times New Roman" w:hAnsi="Times New Roman" w:cs="Times New Roman"/>
                  <w:bCs/>
                  <w:sz w:val="24"/>
                  <w:szCs w:val="24"/>
                </w:rPr>
                <w:t>http://bibdigital.epn.edu.ec/handle/15000/7322</w:t>
              </w:r>
            </w:hyperlink>
            <w:r w:rsidRPr="001B7E94">
              <w:rPr>
                <w:rFonts w:ascii="Times New Roman" w:hAnsi="Times New Roman" w:cs="Times New Roman"/>
                <w:bCs/>
                <w:sz w:val="24"/>
                <w:szCs w:val="24"/>
              </w:rPr>
              <w:t>.</w:t>
            </w:r>
          </w:p>
          <w:p w:rsidR="00046EFD" w:rsidRPr="00C97277" w:rsidRDefault="007D5C31"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 Villota, </w:t>
            </w:r>
            <w:r w:rsidR="00AA7951">
              <w:rPr>
                <w:rFonts w:ascii="Times New Roman" w:hAnsi="Times New Roman" w:cs="Times New Roman"/>
                <w:sz w:val="24"/>
                <w:szCs w:val="24"/>
                <w:lang w:val="es-ES"/>
              </w:rPr>
              <w:t>“</w:t>
            </w:r>
            <w:r w:rsidRPr="00B242AA">
              <w:rPr>
                <w:rFonts w:ascii="Times New Roman" w:hAnsi="Times New Roman" w:cs="Times New Roman"/>
                <w:bCs/>
                <w:sz w:val="24"/>
                <w:szCs w:val="24"/>
              </w:rPr>
              <w:t xml:space="preserve">Diseño de un sistema de antenas distribuidas </w:t>
            </w:r>
            <w:proofErr w:type="spellStart"/>
            <w:r w:rsidRPr="00B242AA">
              <w:rPr>
                <w:rFonts w:ascii="Times New Roman" w:hAnsi="Times New Roman" w:cs="Times New Roman"/>
                <w:bCs/>
                <w:sz w:val="24"/>
                <w:szCs w:val="24"/>
              </w:rPr>
              <w:t>multi</w:t>
            </w:r>
            <w:proofErr w:type="spellEnd"/>
            <w:r w:rsidRPr="00B242AA">
              <w:rPr>
                <w:rFonts w:ascii="Times New Roman" w:hAnsi="Times New Roman" w:cs="Times New Roman"/>
                <w:bCs/>
                <w:sz w:val="24"/>
                <w:szCs w:val="24"/>
              </w:rPr>
              <w:t>-operadora para mejorar la cobertura celular 3G en el edificio de la Facultad de Ingeniería Eléctrica y Electrónica de la Escuela Politécnica Nacional</w:t>
            </w:r>
            <w:r w:rsidR="00AA7951">
              <w:rPr>
                <w:rFonts w:ascii="Times New Roman" w:hAnsi="Times New Roman" w:cs="Times New Roman"/>
                <w:bCs/>
                <w:sz w:val="24"/>
                <w:szCs w:val="24"/>
              </w:rPr>
              <w:t>”</w:t>
            </w:r>
            <w:r>
              <w:rPr>
                <w:rFonts w:ascii="Times New Roman" w:hAnsi="Times New Roman" w:cs="Times New Roman"/>
                <w:bCs/>
                <w:sz w:val="24"/>
                <w:szCs w:val="24"/>
              </w:rPr>
              <w:t xml:space="preserve">, </w:t>
            </w:r>
            <w:r w:rsidRPr="006C14D9">
              <w:rPr>
                <w:rFonts w:ascii="Times New Roman" w:hAnsi="Times New Roman" w:cs="Times New Roman"/>
                <w:i/>
                <w:sz w:val="24"/>
                <w:szCs w:val="24"/>
                <w:lang w:val="es-ES"/>
              </w:rPr>
              <w:t>Escuela Politécnica Nacional</w:t>
            </w:r>
            <w:r>
              <w:rPr>
                <w:rFonts w:ascii="Times New Roman" w:hAnsi="Times New Roman" w:cs="Times New Roman"/>
                <w:sz w:val="24"/>
                <w:szCs w:val="24"/>
                <w:lang w:val="es-ES"/>
              </w:rPr>
              <w:t xml:space="preserve">, 2016. </w:t>
            </w:r>
            <w:r w:rsidR="006C14D9">
              <w:rPr>
                <w:rFonts w:ascii="Times New Roman" w:hAnsi="Times New Roman" w:cs="Times New Roman"/>
                <w:sz w:val="24"/>
                <w:szCs w:val="24"/>
                <w:lang w:val="es-ES"/>
              </w:rPr>
              <w:t xml:space="preserve">[Online]. </w:t>
            </w:r>
            <w:proofErr w:type="spellStart"/>
            <w:r w:rsidR="006C14D9">
              <w:rPr>
                <w:rFonts w:ascii="Times New Roman" w:hAnsi="Times New Roman" w:cs="Times New Roman"/>
                <w:sz w:val="24"/>
                <w:szCs w:val="24"/>
                <w:lang w:val="es-ES"/>
              </w:rPr>
              <w:t>Available</w:t>
            </w:r>
            <w:proofErr w:type="spellEnd"/>
            <w:r>
              <w:rPr>
                <w:rFonts w:ascii="Times New Roman" w:hAnsi="Times New Roman" w:cs="Times New Roman"/>
                <w:sz w:val="24"/>
                <w:szCs w:val="24"/>
                <w:lang w:val="es-ES"/>
              </w:rPr>
              <w:t>:</w:t>
            </w:r>
            <w:r w:rsidRPr="00B242AA">
              <w:rPr>
                <w:rFonts w:ascii="Times New Roman" w:hAnsi="Times New Roman" w:cs="Times New Roman"/>
                <w:bCs/>
                <w:sz w:val="24"/>
                <w:szCs w:val="24"/>
              </w:rPr>
              <w:t xml:space="preserve"> </w:t>
            </w:r>
            <w:hyperlink r:id="rId13" w:history="1">
              <w:r w:rsidRPr="00B242AA">
                <w:rPr>
                  <w:rFonts w:ascii="Times New Roman" w:hAnsi="Times New Roman" w:cs="Times New Roman"/>
                  <w:bCs/>
                  <w:sz w:val="24"/>
                  <w:szCs w:val="24"/>
                </w:rPr>
                <w:t>http://bibdigital.epn.edu.ec/handle/15000/16086</w:t>
              </w:r>
            </w:hyperlink>
            <w:r w:rsidRPr="00B242AA">
              <w:rPr>
                <w:rFonts w:ascii="Times New Roman" w:hAnsi="Times New Roman" w:cs="Times New Roman"/>
                <w:bCs/>
                <w:sz w:val="24"/>
                <w:szCs w:val="24"/>
              </w:rPr>
              <w:t>.</w:t>
            </w:r>
          </w:p>
          <w:p w:rsidR="00046EFD" w:rsidRDefault="00046EFD"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s-ES"/>
              </w:rPr>
            </w:pPr>
            <w:r w:rsidRPr="00776480">
              <w:rPr>
                <w:rFonts w:ascii="Times New Roman" w:hAnsi="Times New Roman" w:cs="Times New Roman"/>
                <w:sz w:val="24"/>
                <w:szCs w:val="24"/>
                <w:lang w:val="es-ES"/>
              </w:rPr>
              <w:t xml:space="preserve">J. Proaño, </w:t>
            </w:r>
            <w:r w:rsidR="00AA7951">
              <w:rPr>
                <w:rFonts w:ascii="Times New Roman" w:hAnsi="Times New Roman" w:cs="Times New Roman"/>
                <w:sz w:val="24"/>
                <w:szCs w:val="24"/>
                <w:lang w:val="es-ES"/>
              </w:rPr>
              <w:t>“</w:t>
            </w:r>
            <w:r w:rsidRPr="00776480">
              <w:rPr>
                <w:rFonts w:ascii="Times New Roman" w:hAnsi="Times New Roman" w:cs="Times New Roman"/>
                <w:sz w:val="24"/>
                <w:szCs w:val="24"/>
                <w:lang w:val="es-ES"/>
              </w:rPr>
              <w:t xml:space="preserve">Análisis y Simulación de la Propagación de </w:t>
            </w:r>
            <w:r>
              <w:rPr>
                <w:rFonts w:ascii="Times New Roman" w:hAnsi="Times New Roman" w:cs="Times New Roman"/>
                <w:sz w:val="24"/>
                <w:szCs w:val="24"/>
                <w:lang w:val="es-ES"/>
              </w:rPr>
              <w:t xml:space="preserve">Ondas Milimétricas en un Ambiente </w:t>
            </w:r>
            <w:proofErr w:type="spellStart"/>
            <w:r>
              <w:rPr>
                <w:rFonts w:ascii="Times New Roman" w:hAnsi="Times New Roman" w:cs="Times New Roman"/>
                <w:sz w:val="24"/>
                <w:szCs w:val="24"/>
                <w:lang w:val="es-ES"/>
              </w:rPr>
              <w:t>Indoor</w:t>
            </w:r>
            <w:proofErr w:type="spellEnd"/>
            <w:r w:rsidR="00AA7951">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6C14D9">
              <w:rPr>
                <w:rFonts w:ascii="Times New Roman" w:hAnsi="Times New Roman" w:cs="Times New Roman"/>
                <w:i/>
                <w:sz w:val="24"/>
                <w:szCs w:val="24"/>
                <w:lang w:val="es-ES"/>
              </w:rPr>
              <w:t>Escuela Politécnica Nacional</w:t>
            </w:r>
            <w:r>
              <w:rPr>
                <w:rFonts w:ascii="Times New Roman" w:hAnsi="Times New Roman" w:cs="Times New Roman"/>
                <w:sz w:val="24"/>
                <w:szCs w:val="24"/>
                <w:lang w:val="es-ES"/>
              </w:rPr>
              <w:t xml:space="preserve">, 2017. </w:t>
            </w:r>
            <w:r w:rsidR="006C14D9">
              <w:rPr>
                <w:rFonts w:ascii="Times New Roman" w:hAnsi="Times New Roman" w:cs="Times New Roman"/>
                <w:sz w:val="24"/>
                <w:szCs w:val="24"/>
                <w:lang w:val="es-ES"/>
              </w:rPr>
              <w:t xml:space="preserve">[Online]. </w:t>
            </w:r>
            <w:proofErr w:type="spellStart"/>
            <w:r w:rsidR="006C14D9">
              <w:rPr>
                <w:rFonts w:ascii="Times New Roman" w:hAnsi="Times New Roman" w:cs="Times New Roman"/>
                <w:sz w:val="24"/>
                <w:szCs w:val="24"/>
                <w:lang w:val="es-ES"/>
              </w:rPr>
              <w:t>Available</w:t>
            </w:r>
            <w:proofErr w:type="spellEnd"/>
            <w:r w:rsidRPr="00AD1112">
              <w:rPr>
                <w:rFonts w:ascii="Times New Roman" w:hAnsi="Times New Roman" w:cs="Times New Roman"/>
                <w:sz w:val="24"/>
                <w:szCs w:val="24"/>
                <w:lang w:val="es-ES"/>
              </w:rPr>
              <w:t xml:space="preserve">: </w:t>
            </w:r>
            <w:hyperlink r:id="rId14" w:history="1">
              <w:r w:rsidRPr="00AD1112">
                <w:rPr>
                  <w:rFonts w:ascii="Times New Roman" w:hAnsi="Times New Roman" w:cs="Times New Roman"/>
                  <w:sz w:val="24"/>
                  <w:szCs w:val="24"/>
                  <w:lang w:val="es-ES"/>
                </w:rPr>
                <w:t>http://bibdigital.epn.edu.ec/handle/15000/17422</w:t>
              </w:r>
            </w:hyperlink>
            <w:r w:rsidR="006C14D9">
              <w:rPr>
                <w:rFonts w:ascii="Times New Roman" w:hAnsi="Times New Roman" w:cs="Times New Roman"/>
                <w:sz w:val="24"/>
                <w:szCs w:val="24"/>
                <w:lang w:val="es-ES"/>
              </w:rPr>
              <w:t>.</w:t>
            </w:r>
          </w:p>
          <w:p w:rsidR="00046EFD" w:rsidRPr="004F3BA9" w:rsidRDefault="004F3BA9" w:rsidP="00711F65">
            <w:pPr>
              <w:pStyle w:val="Prrafodelista"/>
              <w:numPr>
                <w:ilvl w:val="0"/>
                <w:numId w:val="26"/>
              </w:numPr>
              <w:tabs>
                <w:tab w:val="left" w:pos="9072"/>
              </w:tabs>
              <w:autoSpaceDE w:val="0"/>
              <w:autoSpaceDN w:val="0"/>
              <w:adjustRightInd w:val="0"/>
              <w:spacing w:after="0" w:line="276" w:lineRule="auto"/>
              <w:ind w:right="225"/>
              <w:jc w:val="both"/>
              <w:rPr>
                <w:rFonts w:ascii="Times New Roman" w:hAnsi="Times New Roman" w:cs="Times New Roman"/>
                <w:sz w:val="24"/>
                <w:szCs w:val="24"/>
                <w:lang w:val="en-US"/>
              </w:rPr>
            </w:pPr>
            <w:r w:rsidRPr="004F3BA9">
              <w:rPr>
                <w:rFonts w:ascii="Times New Roman" w:hAnsi="Times New Roman" w:cs="Times New Roman"/>
                <w:sz w:val="24"/>
                <w:szCs w:val="24"/>
                <w:lang w:val="en-US"/>
              </w:rPr>
              <w:t>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Wölfle</w:t>
            </w:r>
            <w:proofErr w:type="spellEnd"/>
            <w:r>
              <w:rPr>
                <w:rFonts w:ascii="Times New Roman" w:hAnsi="Times New Roman" w:cs="Times New Roman"/>
                <w:sz w:val="24"/>
                <w:szCs w:val="24"/>
                <w:lang w:val="en-US"/>
              </w:rPr>
              <w:t xml:space="preserve">, R. Wahl, P. Wertz, P. </w:t>
            </w:r>
            <w:proofErr w:type="spellStart"/>
            <w:r>
              <w:rPr>
                <w:rFonts w:ascii="Times New Roman" w:hAnsi="Times New Roman" w:cs="Times New Roman"/>
                <w:sz w:val="24"/>
                <w:szCs w:val="24"/>
                <w:lang w:val="en-US"/>
              </w:rPr>
              <w:t>Wildbolz</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Landstorfer</w:t>
            </w:r>
            <w:proofErr w:type="spellEnd"/>
            <w:r>
              <w:rPr>
                <w:rFonts w:ascii="Times New Roman" w:hAnsi="Times New Roman" w:cs="Times New Roman"/>
                <w:sz w:val="24"/>
                <w:szCs w:val="24"/>
                <w:lang w:val="en-US"/>
              </w:rPr>
              <w:t xml:space="preserve">, </w:t>
            </w:r>
            <w:r w:rsidR="001A06A7">
              <w:rPr>
                <w:rFonts w:ascii="Times New Roman" w:hAnsi="Times New Roman" w:cs="Times New Roman"/>
                <w:sz w:val="24"/>
                <w:szCs w:val="24"/>
                <w:lang w:val="en-US"/>
              </w:rPr>
              <w:t>“Dominant Path Prediction Model for Indoor Scenarios”,</w:t>
            </w:r>
            <w:r w:rsidR="001A06A7" w:rsidRPr="00AD111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GeMiC</w:t>
            </w:r>
            <w:proofErr w:type="spellEnd"/>
            <w:r>
              <w:rPr>
                <w:rFonts w:ascii="Times New Roman" w:hAnsi="Times New Roman" w:cs="Times New Roman"/>
                <w:sz w:val="24"/>
                <w:szCs w:val="24"/>
                <w:lang w:val="en-US"/>
              </w:rPr>
              <w:t xml:space="preserve">, </w:t>
            </w:r>
            <w:r w:rsidRPr="004F3BA9">
              <w:rPr>
                <w:rFonts w:ascii="Times New Roman" w:hAnsi="Times New Roman" w:cs="Times New Roman"/>
                <w:sz w:val="24"/>
                <w:szCs w:val="24"/>
                <w:lang w:val="en-US"/>
              </w:rPr>
              <w:t>2005</w:t>
            </w:r>
            <w:r>
              <w:rPr>
                <w:rFonts w:ascii="Times New Roman" w:hAnsi="Times New Roman" w:cs="Times New Roman"/>
                <w:sz w:val="24"/>
                <w:szCs w:val="24"/>
                <w:lang w:val="en-US"/>
              </w:rPr>
              <w:t>.</w:t>
            </w:r>
          </w:p>
          <w:p w:rsidR="007D5C31" w:rsidRPr="00991733" w:rsidRDefault="007D5C31" w:rsidP="00711F65">
            <w:pPr>
              <w:tabs>
                <w:tab w:val="left" w:pos="9072"/>
              </w:tabs>
              <w:spacing w:after="0" w:line="276" w:lineRule="auto"/>
              <w:jc w:val="both"/>
              <w:rPr>
                <w:rFonts w:ascii="Times New Roman" w:eastAsia="Times New Roman" w:hAnsi="Times New Roman" w:cs="Times New Roman"/>
                <w:bCs/>
                <w:i/>
                <w:sz w:val="18"/>
                <w:szCs w:val="24"/>
                <w:lang w:val="en-US"/>
              </w:rPr>
            </w:pPr>
          </w:p>
        </w:tc>
      </w:tr>
    </w:tbl>
    <w:p w:rsidR="00275517" w:rsidRPr="00991733" w:rsidRDefault="00275517" w:rsidP="00AD4B28">
      <w:pPr>
        <w:tabs>
          <w:tab w:val="left" w:pos="9072"/>
        </w:tabs>
        <w:jc w:val="both"/>
        <w:rPr>
          <w:lang w:val="en-US"/>
        </w:rPr>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667954" w:rsidTr="00FF76B0">
        <w:trPr>
          <w:jc w:val="center"/>
        </w:trPr>
        <w:tc>
          <w:tcPr>
            <w:tcW w:w="9504" w:type="dxa"/>
          </w:tcPr>
          <w:p w:rsidR="007540FA" w:rsidRPr="00711F65" w:rsidRDefault="009F7424" w:rsidP="00711F65">
            <w:pPr>
              <w:pStyle w:val="Prrafodelista"/>
              <w:numPr>
                <w:ilvl w:val="0"/>
                <w:numId w:val="27"/>
              </w:numPr>
              <w:tabs>
                <w:tab w:val="left" w:pos="9072"/>
              </w:tabs>
              <w:spacing w:after="0" w:line="360" w:lineRule="auto"/>
              <w:ind w:right="136"/>
              <w:jc w:val="both"/>
              <w:rPr>
                <w:rFonts w:ascii="Times New Roman" w:hAnsi="Times New Roman" w:cs="Times New Roman"/>
                <w:b/>
                <w:sz w:val="24"/>
                <w:szCs w:val="24"/>
              </w:rPr>
            </w:pPr>
            <w:r w:rsidRPr="00667954">
              <w:rPr>
                <w:rFonts w:ascii="Times New Roman" w:hAnsi="Times New Roman" w:cs="Times New Roman"/>
                <w:b/>
                <w:sz w:val="24"/>
                <w:szCs w:val="24"/>
              </w:rPr>
              <w:t>Cronograma</w:t>
            </w:r>
          </w:p>
        </w:tc>
      </w:tr>
    </w:tbl>
    <w:p w:rsidR="00104B9C" w:rsidRDefault="00104B9C"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FF76B0" w:rsidRDefault="00FF76B0" w:rsidP="00FF76B0">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 xml:space="preserve">Firma  </w:t>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t xml:space="preserve">        </w:t>
      </w:r>
      <w:proofErr w:type="spellStart"/>
      <w:r w:rsidRPr="0037721F">
        <w:rPr>
          <w:rFonts w:ascii="Times New Roman" w:hAnsi="Times New Roman" w:cs="Times New Roman"/>
          <w:sz w:val="18"/>
          <w:szCs w:val="24"/>
        </w:rPr>
        <w:t>Firma</w:t>
      </w:r>
      <w:proofErr w:type="spellEnd"/>
    </w:p>
    <w:p w:rsidR="00FF76B0" w:rsidRDefault="00FF76B0"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104B9C" w:rsidRDefault="00104B9C" w:rsidP="00FF76B0">
      <w:pPr>
        <w:spacing w:after="0" w:line="240" w:lineRule="auto"/>
        <w:rPr>
          <w:rFonts w:ascii="Times New Roman" w:hAnsi="Times New Roman" w:cs="Times New Roman"/>
          <w:sz w:val="18"/>
          <w:szCs w:val="24"/>
        </w:rPr>
      </w:pPr>
    </w:p>
    <w:p w:rsidR="00FF76B0" w:rsidRDefault="00FF76B0" w:rsidP="00FF76B0">
      <w:pPr>
        <w:spacing w:after="0" w:line="240" w:lineRule="auto"/>
        <w:rPr>
          <w:rFonts w:ascii="Times New Roman" w:hAnsi="Times New Roman" w:cs="Times New Roman"/>
          <w:sz w:val="18"/>
          <w:szCs w:val="24"/>
        </w:rPr>
      </w:pPr>
    </w:p>
    <w:p w:rsidR="00FF76B0" w:rsidRPr="0037721F" w:rsidRDefault="00FF76B0" w:rsidP="00FF76B0">
      <w:pPr>
        <w:spacing w:after="0" w:line="240" w:lineRule="auto"/>
        <w:ind w:left="708"/>
        <w:rPr>
          <w:rFonts w:ascii="Times New Roman" w:hAnsi="Times New Roman" w:cs="Times New Roman"/>
          <w:sz w:val="18"/>
          <w:szCs w:val="24"/>
        </w:rPr>
      </w:pPr>
      <w:r>
        <w:rPr>
          <w:rFonts w:ascii="Times New Roman" w:hAnsi="Times New Roman" w:cs="Times New Roman"/>
          <w:sz w:val="18"/>
          <w:szCs w:val="24"/>
        </w:rPr>
        <w:t xml:space="preserve">     Evelyn Rossana Parra López</w:t>
      </w:r>
      <w:r w:rsidRPr="00FF76B0">
        <w:rPr>
          <w:rFonts w:ascii="Times New Roman" w:hAnsi="Times New Roman" w:cs="Times New Roman"/>
          <w:sz w:val="18"/>
          <w:szCs w:val="24"/>
        </w:rPr>
        <w:t xml:space="preserve"> </w:t>
      </w:r>
      <w:r>
        <w:rPr>
          <w:rFonts w:ascii="Times New Roman" w:hAnsi="Times New Roman" w:cs="Times New Roman"/>
          <w:sz w:val="18"/>
          <w:szCs w:val="24"/>
        </w:rPr>
        <w:tab/>
        <w:t xml:space="preserve">                                           Ing. Pablo Aníbal </w:t>
      </w:r>
      <w:proofErr w:type="spellStart"/>
      <w:r>
        <w:rPr>
          <w:rFonts w:ascii="Times New Roman" w:hAnsi="Times New Roman" w:cs="Times New Roman"/>
          <w:sz w:val="18"/>
          <w:szCs w:val="24"/>
        </w:rPr>
        <w:t>Lupera</w:t>
      </w:r>
      <w:proofErr w:type="spellEnd"/>
      <w:r>
        <w:rPr>
          <w:rFonts w:ascii="Times New Roman" w:hAnsi="Times New Roman" w:cs="Times New Roman"/>
          <w:sz w:val="18"/>
          <w:szCs w:val="24"/>
        </w:rPr>
        <w:t xml:space="preserve"> Morillo PhD.</w:t>
      </w:r>
    </w:p>
    <w:tbl>
      <w:tblPr>
        <w:tblW w:w="9356" w:type="dxa"/>
        <w:tblInd w:w="-176" w:type="dxa"/>
        <w:tblLook w:val="01E0" w:firstRow="1" w:lastRow="1" w:firstColumn="1" w:lastColumn="1" w:noHBand="0" w:noVBand="0"/>
      </w:tblPr>
      <w:tblGrid>
        <w:gridCol w:w="4395"/>
        <w:gridCol w:w="425"/>
        <w:gridCol w:w="4536"/>
      </w:tblGrid>
      <w:tr w:rsidR="00FF76B0" w:rsidRPr="0037721F" w:rsidTr="00F045D8">
        <w:tc>
          <w:tcPr>
            <w:tcW w:w="4395" w:type="dxa"/>
            <w:tcBorders>
              <w:top w:val="single" w:sz="4" w:space="0" w:color="auto"/>
            </w:tcBorders>
          </w:tcPr>
          <w:p w:rsidR="00FF76B0" w:rsidRPr="0037721F" w:rsidRDefault="00FF76B0" w:rsidP="00F045D8">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Profesor </w:t>
            </w:r>
          </w:p>
        </w:tc>
        <w:tc>
          <w:tcPr>
            <w:tcW w:w="425" w:type="dxa"/>
          </w:tcPr>
          <w:p w:rsidR="00FF76B0" w:rsidRPr="0037721F" w:rsidRDefault="00FF76B0" w:rsidP="00F045D8">
            <w:pPr>
              <w:spacing w:after="0" w:line="240" w:lineRule="auto"/>
              <w:jc w:val="center"/>
              <w:rPr>
                <w:rFonts w:ascii="Times New Roman" w:hAnsi="Times New Roman" w:cs="Times New Roman"/>
                <w:sz w:val="18"/>
                <w:szCs w:val="24"/>
              </w:rPr>
            </w:pPr>
          </w:p>
        </w:tc>
        <w:tc>
          <w:tcPr>
            <w:tcW w:w="4536" w:type="dxa"/>
            <w:tcBorders>
              <w:top w:val="single" w:sz="4" w:space="0" w:color="auto"/>
            </w:tcBorders>
          </w:tcPr>
          <w:p w:rsidR="00FF76B0" w:rsidRPr="0037721F" w:rsidRDefault="00FF76B0" w:rsidP="00F045D8">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Profesor </w:t>
            </w:r>
          </w:p>
        </w:tc>
      </w:tr>
      <w:tr w:rsidR="00FF76B0" w:rsidRPr="0037721F" w:rsidTr="00F045D8">
        <w:tc>
          <w:tcPr>
            <w:tcW w:w="4395" w:type="dxa"/>
          </w:tcPr>
          <w:p w:rsidR="00FF76B0" w:rsidRPr="0037721F" w:rsidRDefault="00FF76B0" w:rsidP="00F045D8">
            <w:pPr>
              <w:spacing w:after="0" w:line="240" w:lineRule="auto"/>
              <w:jc w:val="center"/>
              <w:rPr>
                <w:rFonts w:ascii="Times New Roman" w:hAnsi="Times New Roman" w:cs="Times New Roman"/>
                <w:caps/>
                <w:sz w:val="18"/>
                <w:szCs w:val="24"/>
              </w:rPr>
            </w:pPr>
            <w:r>
              <w:rPr>
                <w:rFonts w:ascii="Times New Roman" w:hAnsi="Times New Roman" w:cs="Times New Roman"/>
                <w:caps/>
                <w:sz w:val="18"/>
                <w:szCs w:val="24"/>
              </w:rPr>
              <w:t>PROPONENTE</w:t>
            </w:r>
          </w:p>
        </w:tc>
        <w:tc>
          <w:tcPr>
            <w:tcW w:w="425" w:type="dxa"/>
          </w:tcPr>
          <w:p w:rsidR="00FF76B0" w:rsidRPr="0037721F" w:rsidRDefault="00FF76B0" w:rsidP="00F045D8">
            <w:pPr>
              <w:spacing w:after="0" w:line="240" w:lineRule="auto"/>
              <w:jc w:val="center"/>
              <w:rPr>
                <w:rFonts w:ascii="Times New Roman" w:hAnsi="Times New Roman" w:cs="Times New Roman"/>
                <w:caps/>
                <w:sz w:val="18"/>
                <w:szCs w:val="24"/>
              </w:rPr>
            </w:pPr>
          </w:p>
        </w:tc>
        <w:tc>
          <w:tcPr>
            <w:tcW w:w="4536" w:type="dxa"/>
          </w:tcPr>
          <w:p w:rsidR="00FF76B0" w:rsidRPr="0037721F" w:rsidRDefault="00FF76B0" w:rsidP="00FF76B0">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 xml:space="preserve">DIRECTOR </w:t>
            </w:r>
          </w:p>
        </w:tc>
      </w:tr>
      <w:tr w:rsidR="00FF76B0" w:rsidRPr="0037721F" w:rsidTr="00F045D8">
        <w:tc>
          <w:tcPr>
            <w:tcW w:w="4395" w:type="dxa"/>
          </w:tcPr>
          <w:p w:rsidR="00FF76B0" w:rsidRPr="00F045D8" w:rsidRDefault="00FF76B0" w:rsidP="00F045D8">
            <w:pPr>
              <w:spacing w:after="0" w:line="240" w:lineRule="auto"/>
              <w:rPr>
                <w:rFonts w:ascii="Times New Roman" w:hAnsi="Times New Roman" w:cs="Times New Roman"/>
                <w:sz w:val="18"/>
                <w:szCs w:val="24"/>
                <w:lang w:val="en-US"/>
              </w:rPr>
            </w:pPr>
            <w:r w:rsidRPr="00F045D8">
              <w:rPr>
                <w:rFonts w:ascii="Times New Roman" w:hAnsi="Times New Roman" w:cs="Times New Roman"/>
                <w:sz w:val="18"/>
                <w:szCs w:val="24"/>
                <w:lang w:val="en-US"/>
              </w:rPr>
              <w:t>Email: evelyn.parra@epn.edu.ec</w:t>
            </w:r>
          </w:p>
          <w:p w:rsidR="00FF76B0" w:rsidRPr="0037721F" w:rsidRDefault="00FF76B0" w:rsidP="00F045D8">
            <w:pPr>
              <w:spacing w:after="0" w:line="240" w:lineRule="auto"/>
              <w:rPr>
                <w:rFonts w:ascii="Times New Roman" w:hAnsi="Times New Roman" w:cs="Times New Roman"/>
                <w:sz w:val="18"/>
                <w:szCs w:val="24"/>
              </w:rPr>
            </w:pPr>
            <w:r>
              <w:rPr>
                <w:rFonts w:ascii="Times New Roman" w:hAnsi="Times New Roman" w:cs="Times New Roman"/>
                <w:sz w:val="18"/>
                <w:szCs w:val="24"/>
              </w:rPr>
              <w:t>Telf.: +593 987 162 163</w:t>
            </w:r>
          </w:p>
          <w:p w:rsidR="00FF76B0" w:rsidRPr="0037721F" w:rsidRDefault="00FF76B0" w:rsidP="00F045D8">
            <w:pPr>
              <w:spacing w:after="0" w:line="240" w:lineRule="auto"/>
              <w:rPr>
                <w:rFonts w:ascii="Times New Roman" w:hAnsi="Times New Roman" w:cs="Times New Roman"/>
                <w:sz w:val="18"/>
                <w:szCs w:val="24"/>
              </w:rPr>
            </w:pPr>
          </w:p>
        </w:tc>
        <w:tc>
          <w:tcPr>
            <w:tcW w:w="425" w:type="dxa"/>
          </w:tcPr>
          <w:p w:rsidR="00FF76B0" w:rsidRPr="0037721F" w:rsidRDefault="00FF76B0" w:rsidP="00F045D8">
            <w:pPr>
              <w:spacing w:after="0" w:line="240" w:lineRule="auto"/>
              <w:rPr>
                <w:rFonts w:ascii="Times New Roman" w:hAnsi="Times New Roman" w:cs="Times New Roman"/>
                <w:sz w:val="18"/>
                <w:szCs w:val="24"/>
              </w:rPr>
            </w:pPr>
          </w:p>
        </w:tc>
        <w:tc>
          <w:tcPr>
            <w:tcW w:w="4536" w:type="dxa"/>
          </w:tcPr>
          <w:p w:rsidR="00FF76B0" w:rsidRPr="00FF76B0" w:rsidRDefault="00FF76B0" w:rsidP="00F045D8">
            <w:pPr>
              <w:spacing w:after="0" w:line="240" w:lineRule="auto"/>
              <w:rPr>
                <w:rFonts w:ascii="Times New Roman" w:hAnsi="Times New Roman" w:cs="Times New Roman"/>
                <w:sz w:val="18"/>
                <w:szCs w:val="24"/>
                <w:lang w:val="en-US"/>
              </w:rPr>
            </w:pPr>
            <w:r w:rsidRPr="00FF76B0">
              <w:rPr>
                <w:rFonts w:ascii="Times New Roman" w:hAnsi="Times New Roman" w:cs="Times New Roman"/>
                <w:sz w:val="18"/>
                <w:szCs w:val="24"/>
                <w:lang w:val="en-US"/>
              </w:rPr>
              <w:t xml:space="preserve">Email: </w:t>
            </w:r>
            <w:r w:rsidRPr="007F616A">
              <w:rPr>
                <w:rFonts w:ascii="Times New Roman" w:hAnsi="Times New Roman" w:cs="Times New Roman"/>
                <w:sz w:val="18"/>
                <w:szCs w:val="24"/>
                <w:lang w:val="en-US"/>
              </w:rPr>
              <w:t>pablo.lupera@epn.edu.ec</w:t>
            </w:r>
          </w:p>
          <w:p w:rsidR="00FF76B0" w:rsidRPr="0037721F" w:rsidRDefault="00FF76B0" w:rsidP="00F045D8">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Telf.:</w:t>
            </w:r>
          </w:p>
        </w:tc>
      </w:tr>
    </w:tbl>
    <w:p w:rsidR="00FF76B0" w:rsidRDefault="00FF76B0" w:rsidP="002D1312">
      <w:pPr>
        <w:tabs>
          <w:tab w:val="left" w:pos="9072"/>
        </w:tabs>
        <w:spacing w:line="360" w:lineRule="auto"/>
        <w:rPr>
          <w:rFonts w:ascii="Times New Roman" w:hAnsi="Times New Roman" w:cs="Times New Roman"/>
          <w:sz w:val="24"/>
          <w:szCs w:val="24"/>
        </w:rPr>
      </w:pPr>
    </w:p>
    <w:p w:rsidR="00D63504" w:rsidRPr="00FF76B0" w:rsidRDefault="00D63504" w:rsidP="00FF76B0">
      <w:pPr>
        <w:rPr>
          <w:rFonts w:ascii="Times New Roman" w:hAnsi="Times New Roman" w:cs="Times New Roman"/>
          <w:sz w:val="24"/>
          <w:szCs w:val="24"/>
        </w:rPr>
        <w:sectPr w:rsidR="00D63504" w:rsidRPr="00FF76B0" w:rsidSect="00A64305">
          <w:headerReference w:type="default" r:id="rId15"/>
          <w:footerReference w:type="default" r:id="rId16"/>
          <w:pgSz w:w="11907" w:h="16839" w:code="9"/>
          <w:pgMar w:top="1526" w:right="1701" w:bottom="1417" w:left="1701" w:header="708" w:footer="708" w:gutter="0"/>
          <w:cols w:space="708"/>
          <w:docGrid w:linePitch="360"/>
        </w:sectPr>
      </w:pPr>
    </w:p>
    <w:p w:rsidR="00D63504" w:rsidRPr="004662DC" w:rsidRDefault="00D63504" w:rsidP="002D1312">
      <w:pPr>
        <w:tabs>
          <w:tab w:val="left" w:pos="9072"/>
        </w:tabs>
        <w:spacing w:line="360" w:lineRule="auto"/>
        <w:rPr>
          <w:rFonts w:ascii="Times New Roman" w:hAnsi="Times New Roman" w:cs="Times New Roman"/>
          <w:b/>
          <w:sz w:val="24"/>
          <w:szCs w:val="24"/>
        </w:rPr>
      </w:pPr>
      <w:r w:rsidRPr="004662DC">
        <w:rPr>
          <w:rFonts w:ascii="Times New Roman" w:hAnsi="Times New Roman" w:cs="Times New Roman"/>
          <w:b/>
          <w:sz w:val="24"/>
          <w:szCs w:val="24"/>
        </w:rPr>
        <w:lastRenderedPageBreak/>
        <w:t xml:space="preserve">CRONOGRAMA </w:t>
      </w:r>
    </w:p>
    <w:tbl>
      <w:tblPr>
        <w:tblW w:w="0" w:type="auto"/>
        <w:jc w:val="center"/>
        <w:tblCellMar>
          <w:left w:w="70" w:type="dxa"/>
          <w:right w:w="70" w:type="dxa"/>
        </w:tblCellMar>
        <w:tblLook w:val="04A0" w:firstRow="1" w:lastRow="0" w:firstColumn="1" w:lastColumn="0" w:noHBand="0" w:noVBand="1"/>
      </w:tblPr>
      <w:tblGrid>
        <w:gridCol w:w="2771"/>
        <w:gridCol w:w="334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1D3A9E" w:rsidRPr="007540FA" w:rsidTr="001D3A9E">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3A9E" w:rsidRPr="007540FA" w:rsidRDefault="001D3A9E" w:rsidP="002D1312">
            <w:pPr>
              <w:tabs>
                <w:tab w:val="left" w:pos="9072"/>
              </w:tabs>
              <w:spacing w:after="0" w:line="240" w:lineRule="auto"/>
              <w:jc w:val="center"/>
              <w:rPr>
                <w:rFonts w:ascii="Times New Roman" w:eastAsia="Times New Roman" w:hAnsi="Times New Roman" w:cs="Times New Roman"/>
                <w:b/>
                <w:bCs/>
                <w:color w:val="000000"/>
                <w:lang w:val="es-ES" w:eastAsia="es-ES"/>
              </w:rPr>
            </w:pPr>
            <w:r w:rsidRPr="007540FA">
              <w:rPr>
                <w:rFonts w:ascii="Times New Roman" w:eastAsia="Times New Roman" w:hAnsi="Times New Roman" w:cs="Times New Roman"/>
                <w:b/>
                <w:bCs/>
                <w:color w:val="000000"/>
                <w:lang w:val="es-ES" w:eastAsia="es-ES"/>
              </w:rPr>
              <w:t>Actividades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D3A9E" w:rsidRPr="007540FA" w:rsidRDefault="001D3A9E" w:rsidP="002D1312">
            <w:pPr>
              <w:tabs>
                <w:tab w:val="left" w:pos="9072"/>
              </w:tabs>
              <w:spacing w:after="0" w:line="240" w:lineRule="auto"/>
              <w:rPr>
                <w:rFonts w:ascii="Times New Roman" w:eastAsia="Times New Roman" w:hAnsi="Times New Roman" w:cs="Times New Roman"/>
                <w:b/>
                <w:bCs/>
                <w:color w:val="000000"/>
                <w:lang w:val="es-ES" w:eastAsia="es-ES"/>
              </w:rPr>
            </w:pPr>
            <w:r w:rsidRPr="007540FA">
              <w:rPr>
                <w:rFonts w:ascii="Times New Roman" w:eastAsia="Times New Roman" w:hAnsi="Times New Roman" w:cs="Times New Roman"/>
                <w:b/>
                <w:bCs/>
                <w:color w:val="000000"/>
                <w:lang w:val="es-ES" w:eastAsia="es-ES"/>
              </w:rPr>
              <w:t>Año</w:t>
            </w:r>
          </w:p>
        </w:tc>
        <w:tc>
          <w:tcPr>
            <w:tcW w:w="0" w:type="auto"/>
            <w:gridSpan w:val="22"/>
            <w:tcBorders>
              <w:top w:val="single" w:sz="4" w:space="0" w:color="auto"/>
              <w:left w:val="nil"/>
              <w:bottom w:val="single" w:sz="4" w:space="0" w:color="auto"/>
              <w:right w:val="single" w:sz="4" w:space="0" w:color="000000"/>
            </w:tcBorders>
            <w:shd w:val="clear" w:color="auto" w:fill="auto"/>
            <w:noWrap/>
            <w:vAlign w:val="bottom"/>
            <w:hideMark/>
          </w:tcPr>
          <w:p w:rsidR="001D3A9E" w:rsidRPr="007540FA" w:rsidRDefault="001D3A9E" w:rsidP="002D1312">
            <w:pPr>
              <w:tabs>
                <w:tab w:val="left" w:pos="9072"/>
              </w:tabs>
              <w:spacing w:after="0" w:line="240" w:lineRule="auto"/>
              <w:jc w:val="center"/>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2019</w:t>
            </w:r>
          </w:p>
        </w:tc>
      </w:tr>
      <w:tr w:rsidR="007540FA" w:rsidRPr="007540FA" w:rsidTr="0045720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40FA" w:rsidRPr="007540FA" w:rsidRDefault="007540FA" w:rsidP="002D1312">
            <w:pPr>
              <w:tabs>
                <w:tab w:val="left" w:pos="9072"/>
              </w:tabs>
              <w:spacing w:after="0" w:line="240" w:lineRule="auto"/>
              <w:rPr>
                <w:rFonts w:ascii="Times New Roman" w:eastAsia="Times New Roman" w:hAnsi="Times New Roman" w:cs="Times New Roman"/>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Times New Roman" w:eastAsia="Times New Roman" w:hAnsi="Times New Roman" w:cs="Times New Roman"/>
                <w:b/>
                <w:bCs/>
                <w:color w:val="000000"/>
                <w:lang w:val="es-ES" w:eastAsia="es-ES"/>
              </w:rPr>
            </w:pPr>
            <w:r w:rsidRPr="007540FA">
              <w:rPr>
                <w:rFonts w:ascii="Times New Roman" w:eastAsia="Times New Roman" w:hAnsi="Times New Roman" w:cs="Times New Roman"/>
                <w:b/>
                <w:bCs/>
                <w:color w:val="000000"/>
                <w:lang w:val="es-ES" w:eastAsia="es-ES"/>
              </w:rPr>
              <w:t>Total de horas</w:t>
            </w:r>
          </w:p>
        </w:tc>
        <w:tc>
          <w:tcPr>
            <w:tcW w:w="0" w:type="auto"/>
            <w:gridSpan w:val="22"/>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center"/>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440</w:t>
            </w:r>
          </w:p>
        </w:tc>
      </w:tr>
      <w:tr w:rsidR="007540FA" w:rsidRPr="007540FA" w:rsidTr="00457203">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540FA" w:rsidRPr="007540FA" w:rsidRDefault="007540FA" w:rsidP="002D1312">
            <w:pPr>
              <w:tabs>
                <w:tab w:val="left" w:pos="9072"/>
              </w:tabs>
              <w:spacing w:after="0" w:line="240" w:lineRule="auto"/>
              <w:rPr>
                <w:rFonts w:ascii="Times New Roman" w:eastAsia="Times New Roman" w:hAnsi="Times New Roman" w:cs="Times New Roman"/>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Times New Roman" w:eastAsia="Times New Roman" w:hAnsi="Times New Roman" w:cs="Times New Roman"/>
                <w:b/>
                <w:bCs/>
                <w:color w:val="000000"/>
                <w:lang w:val="es-ES" w:eastAsia="es-ES"/>
              </w:rPr>
            </w:pPr>
            <w:r w:rsidRPr="007540FA">
              <w:rPr>
                <w:rFonts w:ascii="Times New Roman" w:eastAsia="Times New Roman" w:hAnsi="Times New Roman" w:cs="Times New Roman"/>
                <w:b/>
                <w:bCs/>
                <w:color w:val="000000"/>
                <w:lang w:val="es-ES" w:eastAsia="es-ES"/>
              </w:rPr>
              <w:t>Horas</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jc w:val="right"/>
              <w:rPr>
                <w:rFonts w:ascii="Times New Roman" w:eastAsia="Times New Roman" w:hAnsi="Times New Roman" w:cs="Times New Roman"/>
                <w:color w:val="000000"/>
                <w:lang w:val="es-ES" w:eastAsia="es-ES"/>
              </w:rPr>
            </w:pPr>
            <w:r w:rsidRPr="007540FA">
              <w:rPr>
                <w:rFonts w:ascii="Times New Roman" w:eastAsia="Times New Roman" w:hAnsi="Times New Roman" w:cs="Times New Roman"/>
                <w:color w:val="000000"/>
                <w:lang w:val="es-ES" w:eastAsia="es-ES"/>
              </w:rPr>
              <w:t>20</w:t>
            </w:r>
          </w:p>
        </w:tc>
      </w:tr>
      <w:tr w:rsidR="007540FA" w:rsidRPr="007540FA" w:rsidTr="00457203">
        <w:trPr>
          <w:trHeight w:val="909"/>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 xml:space="preserve">Investigación de las características de construcción del túnel </w:t>
            </w:r>
            <w:r w:rsidR="00457203">
              <w:rPr>
                <w:rFonts w:ascii="Times New Roman" w:eastAsia="Times New Roman" w:hAnsi="Times New Roman" w:cs="Times New Roman"/>
                <w:color w:val="000000"/>
                <w:sz w:val="24"/>
                <w:szCs w:val="24"/>
                <w:lang w:val="es-ES" w:eastAsia="es-ES"/>
              </w:rPr>
              <w:t>para</w:t>
            </w:r>
            <w:r w:rsidRPr="007540FA">
              <w:rPr>
                <w:rFonts w:ascii="Times New Roman" w:eastAsia="Times New Roman" w:hAnsi="Times New Roman" w:cs="Times New Roman"/>
                <w:color w:val="000000"/>
                <w:sz w:val="24"/>
                <w:szCs w:val="24"/>
                <w:lang w:val="es-ES" w:eastAsia="es-ES"/>
              </w:rPr>
              <w:t xml:space="preserve"> determinar la </w:t>
            </w:r>
            <w:proofErr w:type="spellStart"/>
            <w:r w:rsidRPr="007540FA">
              <w:rPr>
                <w:rFonts w:ascii="Times New Roman" w:eastAsia="Times New Roman" w:hAnsi="Times New Roman" w:cs="Times New Roman"/>
                <w:color w:val="000000"/>
                <w:sz w:val="24"/>
                <w:szCs w:val="24"/>
                <w:lang w:val="es-ES" w:eastAsia="es-ES"/>
              </w:rPr>
              <w:t>permitividad</w:t>
            </w:r>
            <w:proofErr w:type="spellEnd"/>
            <w:r w:rsidRPr="007540FA">
              <w:rPr>
                <w:rFonts w:ascii="Times New Roman" w:eastAsia="Times New Roman" w:hAnsi="Times New Roman" w:cs="Times New Roman"/>
                <w:color w:val="000000"/>
                <w:sz w:val="24"/>
                <w:szCs w:val="24"/>
                <w:lang w:val="es-ES" w:eastAsia="es-ES"/>
              </w:rPr>
              <w:t xml:space="preserve"> eléctrica y conductividad de los materiales utilizados</w:t>
            </w:r>
            <w:r w:rsidR="00457203">
              <w:rPr>
                <w:rFonts w:ascii="Times New Roman" w:eastAsia="Times New Roman" w:hAnsi="Times New Roman" w:cs="Times New Roman"/>
                <w:color w:val="000000"/>
                <w:sz w:val="24"/>
                <w:szCs w:val="24"/>
                <w:lang w:val="es-ES" w:eastAsia="es-ES"/>
              </w:rPr>
              <w:t>.</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3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Recopilación de</w:t>
            </w:r>
            <w:r w:rsidRPr="007540FA">
              <w:rPr>
                <w:rFonts w:ascii="Times New Roman" w:eastAsia="Times New Roman" w:hAnsi="Times New Roman" w:cs="Times New Roman"/>
                <w:color w:val="000000"/>
                <w:sz w:val="14"/>
                <w:szCs w:val="14"/>
                <w:lang w:val="es-ES" w:eastAsia="es-ES"/>
              </w:rPr>
              <w:t xml:space="preserve"> </w:t>
            </w:r>
            <w:r w:rsidRPr="007540FA">
              <w:rPr>
                <w:rFonts w:ascii="Times New Roman" w:eastAsia="Times New Roman" w:hAnsi="Times New Roman" w:cs="Times New Roman"/>
                <w:color w:val="000000"/>
                <w:sz w:val="24"/>
                <w:szCs w:val="24"/>
                <w:lang w:val="es-ES" w:eastAsia="es-ES"/>
              </w:rPr>
              <w:t>información sobre las especificaciones técnicas del tren metropolitano.</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7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A92CB5"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Breve descripción</w:t>
            </w:r>
            <w:r w:rsidR="007540FA" w:rsidRPr="007540FA">
              <w:rPr>
                <w:rFonts w:ascii="Times New Roman" w:eastAsia="Times New Roman" w:hAnsi="Times New Roman" w:cs="Times New Roman"/>
                <w:color w:val="000000"/>
                <w:sz w:val="24"/>
                <w:szCs w:val="24"/>
                <w:lang w:val="es-ES" w:eastAsia="es-ES"/>
              </w:rPr>
              <w:t xml:space="preserve"> sobre las tecnologías candidatas a implementarse en el interior del túnel del Metro de Quito, y justificación del estudio del sistema de antenas distribuidas DAS.</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58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Recopilación de información sobre los equipos de radio y antenas, utilizados en proyectos  semejantes.</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7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Justificación de la selección del modelo de trazado de rayos resaltando sus ventajas y desventajas.</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42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Recopilación de todas las expresiones matemáticas que se utilizarán en la simulación.</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31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Estudio de los principios de la Óptica Geométrica respecto a la reflexión.</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357"/>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Diseño de la fuen</w:t>
            </w:r>
            <w:r w:rsidR="00457203">
              <w:rPr>
                <w:rFonts w:ascii="Times New Roman" w:eastAsia="Times New Roman" w:hAnsi="Times New Roman" w:cs="Times New Roman"/>
                <w:color w:val="000000"/>
                <w:sz w:val="24"/>
                <w:szCs w:val="24"/>
                <w:lang w:val="es-ES" w:eastAsia="es-ES"/>
              </w:rPr>
              <w:t>te de rayos en tres dimensiones.</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7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Realización de la superposición de los valores del lóbulo de radiación de una determinada antena, con los rayos de la fuente.</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B963E1">
        <w:trPr>
          <w:trHeight w:val="33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Representación del túnel como una función matemática en 3D.</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B963E1">
        <w:trPr>
          <w:trHeight w:val="64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lastRenderedPageBreak/>
              <w:t>Determinación del número de equipos móviles así como sus posiciones</w:t>
            </w:r>
            <w:r w:rsidR="00457203">
              <w:rPr>
                <w:rFonts w:ascii="Times New Roman" w:eastAsia="Times New Roman" w:hAnsi="Times New Roman" w:cs="Times New Roman"/>
                <w:color w:val="000000"/>
                <w:sz w:val="24"/>
                <w:szCs w:val="24"/>
                <w:lang w:val="es-ES" w:eastAsia="es-ES"/>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B963E1">
        <w:trPr>
          <w:trHeight w:val="64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Implementación de un algoritmo para determinar el punto</w:t>
            </w:r>
            <w:r w:rsidR="00457203">
              <w:rPr>
                <w:rFonts w:ascii="Times New Roman" w:eastAsia="Times New Roman" w:hAnsi="Times New Roman" w:cs="Times New Roman"/>
                <w:color w:val="000000"/>
                <w:sz w:val="24"/>
                <w:szCs w:val="24"/>
                <w:lang w:val="es-ES" w:eastAsia="es-ES"/>
              </w:rPr>
              <w:t xml:space="preserve"> de reflexión del rayo.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30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Diseño de una interfaz gráfica para facilitar la realización de la simulación.</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6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Generación de los perfiles de retardo de potencia y las gráficas de desvanecimiento de potencia en función del tiempo.</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3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Generación del mapa de calor considerando los valores de potencia en el interior del túnel cuando no existe tráfico.</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600"/>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 xml:space="preserve">Contraste del mapa de calor obtenido en la simulación con el mapa de calor generado con el programa de software </w:t>
            </w:r>
            <w:proofErr w:type="spellStart"/>
            <w:r w:rsidRPr="007540FA">
              <w:rPr>
                <w:rFonts w:ascii="Times New Roman" w:eastAsia="Times New Roman" w:hAnsi="Times New Roman" w:cs="Times New Roman"/>
                <w:color w:val="000000"/>
                <w:sz w:val="24"/>
                <w:szCs w:val="24"/>
                <w:lang w:val="es-ES" w:eastAsia="es-ES"/>
              </w:rPr>
              <w:t>iBwave</w:t>
            </w:r>
            <w:proofErr w:type="spellEnd"/>
            <w:r w:rsidRPr="007540FA">
              <w:rPr>
                <w:rFonts w:ascii="Times New Roman" w:eastAsia="Times New Roman" w:hAnsi="Times New Roman" w:cs="Times New Roman"/>
                <w:color w:val="000000"/>
                <w:sz w:val="24"/>
                <w:szCs w:val="24"/>
                <w:lang w:val="es-ES" w:eastAsia="es-ES"/>
              </w:rPr>
              <w:t>.</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r w:rsidR="007540FA" w:rsidRPr="007540FA" w:rsidTr="00457203">
        <w:trPr>
          <w:trHeight w:val="315"/>
          <w:jc w:val="center"/>
        </w:trPr>
        <w:tc>
          <w:tcPr>
            <w:tcW w:w="0" w:type="auto"/>
            <w:gridSpan w:val="2"/>
            <w:tcBorders>
              <w:top w:val="single" w:sz="4" w:space="0" w:color="auto"/>
              <w:left w:val="single" w:sz="4" w:space="0" w:color="auto"/>
              <w:bottom w:val="single" w:sz="4" w:space="0" w:color="auto"/>
              <w:right w:val="single" w:sz="4" w:space="0" w:color="000000"/>
            </w:tcBorders>
            <w:shd w:val="clear" w:color="auto" w:fill="auto"/>
            <w:hideMark/>
          </w:tcPr>
          <w:p w:rsidR="007540FA" w:rsidRPr="007540FA" w:rsidRDefault="007540FA" w:rsidP="002D1312">
            <w:pPr>
              <w:tabs>
                <w:tab w:val="left" w:pos="9072"/>
              </w:tabs>
              <w:spacing w:after="0" w:line="240" w:lineRule="auto"/>
              <w:rPr>
                <w:rFonts w:ascii="Times New Roman" w:eastAsia="Times New Roman" w:hAnsi="Times New Roman" w:cs="Times New Roman"/>
                <w:color w:val="000000"/>
                <w:sz w:val="24"/>
                <w:szCs w:val="24"/>
                <w:lang w:val="es-ES" w:eastAsia="es-ES"/>
              </w:rPr>
            </w:pPr>
            <w:r w:rsidRPr="007540FA">
              <w:rPr>
                <w:rFonts w:ascii="Times New Roman" w:eastAsia="Times New Roman" w:hAnsi="Times New Roman" w:cs="Times New Roman"/>
                <w:color w:val="000000"/>
                <w:sz w:val="24"/>
                <w:szCs w:val="24"/>
                <w:lang w:val="es-ES" w:eastAsia="es-ES"/>
              </w:rPr>
              <w:t>Redacción del Proyecto de Titulación.</w:t>
            </w:r>
          </w:p>
        </w:tc>
        <w:tc>
          <w:tcPr>
            <w:tcW w:w="0" w:type="auto"/>
            <w:tcBorders>
              <w:top w:val="nil"/>
              <w:left w:val="nil"/>
              <w:bottom w:val="single" w:sz="4" w:space="0" w:color="auto"/>
              <w:right w:val="single" w:sz="4" w:space="0" w:color="auto"/>
            </w:tcBorders>
            <w:shd w:val="clear" w:color="auto" w:fill="auto"/>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8EA9DB"/>
            <w:noWrap/>
            <w:vAlign w:val="bottom"/>
            <w:hideMark/>
          </w:tcPr>
          <w:p w:rsidR="007540FA" w:rsidRPr="007540FA" w:rsidRDefault="007540FA" w:rsidP="002D1312">
            <w:pPr>
              <w:tabs>
                <w:tab w:val="left" w:pos="9072"/>
              </w:tabs>
              <w:spacing w:after="0" w:line="240" w:lineRule="auto"/>
              <w:rPr>
                <w:rFonts w:ascii="Calibri" w:eastAsia="Times New Roman" w:hAnsi="Calibri" w:cs="Times New Roman"/>
                <w:color w:val="000000"/>
                <w:lang w:val="es-ES" w:eastAsia="es-ES"/>
              </w:rPr>
            </w:pPr>
            <w:r w:rsidRPr="007540FA">
              <w:rPr>
                <w:rFonts w:ascii="Calibri" w:eastAsia="Times New Roman" w:hAnsi="Calibri" w:cs="Times New Roman"/>
                <w:color w:val="000000"/>
                <w:lang w:val="es-ES" w:eastAsia="es-ES"/>
              </w:rPr>
              <w:t> </w:t>
            </w:r>
          </w:p>
        </w:tc>
      </w:tr>
    </w:tbl>
    <w:p w:rsidR="00D63504" w:rsidRPr="007540FA" w:rsidRDefault="00D63504" w:rsidP="002D1312">
      <w:pPr>
        <w:tabs>
          <w:tab w:val="left" w:pos="9072"/>
        </w:tabs>
        <w:spacing w:line="360" w:lineRule="auto"/>
        <w:rPr>
          <w:rFonts w:ascii="Times New Roman" w:hAnsi="Times New Roman" w:cs="Times New Roman"/>
          <w:sz w:val="24"/>
          <w:szCs w:val="24"/>
          <w:lang w:val="es-ES"/>
        </w:rPr>
      </w:pPr>
    </w:p>
    <w:p w:rsidR="00D63504" w:rsidRDefault="00D63504" w:rsidP="002D1312">
      <w:pPr>
        <w:tabs>
          <w:tab w:val="left" w:pos="9072"/>
        </w:tabs>
        <w:spacing w:line="360" w:lineRule="auto"/>
        <w:rPr>
          <w:rFonts w:ascii="Times New Roman" w:hAnsi="Times New Roman" w:cs="Times New Roman"/>
          <w:sz w:val="24"/>
          <w:szCs w:val="24"/>
        </w:rPr>
      </w:pPr>
    </w:p>
    <w:p w:rsidR="00D63504" w:rsidRDefault="00D63504" w:rsidP="002D1312">
      <w:pPr>
        <w:tabs>
          <w:tab w:val="left" w:pos="9072"/>
        </w:tabs>
        <w:spacing w:line="360" w:lineRule="auto"/>
        <w:rPr>
          <w:rFonts w:ascii="Times New Roman" w:hAnsi="Times New Roman" w:cs="Times New Roman"/>
          <w:sz w:val="24"/>
          <w:szCs w:val="24"/>
        </w:rPr>
      </w:pPr>
    </w:p>
    <w:p w:rsidR="00D63504" w:rsidRDefault="00D63504" w:rsidP="002D1312">
      <w:pPr>
        <w:tabs>
          <w:tab w:val="left" w:pos="9072"/>
        </w:tabs>
        <w:spacing w:line="360" w:lineRule="auto"/>
        <w:rPr>
          <w:rFonts w:ascii="Times New Roman" w:hAnsi="Times New Roman" w:cs="Times New Roman"/>
          <w:sz w:val="24"/>
          <w:szCs w:val="24"/>
        </w:rPr>
      </w:pPr>
    </w:p>
    <w:p w:rsidR="00D63504" w:rsidRDefault="00D63504" w:rsidP="002D1312">
      <w:pPr>
        <w:tabs>
          <w:tab w:val="left" w:pos="9072"/>
        </w:tabs>
        <w:spacing w:line="360" w:lineRule="auto"/>
        <w:rPr>
          <w:rFonts w:ascii="Times New Roman" w:hAnsi="Times New Roman" w:cs="Times New Roman"/>
          <w:sz w:val="24"/>
          <w:szCs w:val="24"/>
        </w:rPr>
      </w:pPr>
    </w:p>
    <w:p w:rsidR="00D63504" w:rsidRDefault="00D63504" w:rsidP="002D1312">
      <w:pPr>
        <w:tabs>
          <w:tab w:val="left" w:pos="9072"/>
        </w:tabs>
        <w:spacing w:line="360" w:lineRule="auto"/>
        <w:rPr>
          <w:rFonts w:ascii="Times New Roman" w:hAnsi="Times New Roman" w:cs="Times New Roman"/>
          <w:sz w:val="24"/>
          <w:szCs w:val="24"/>
        </w:rPr>
      </w:pPr>
    </w:p>
    <w:p w:rsidR="00D12C0D" w:rsidRPr="00333C67" w:rsidRDefault="00D12C0D" w:rsidP="002D1312">
      <w:pPr>
        <w:tabs>
          <w:tab w:val="left" w:pos="9072"/>
        </w:tabs>
        <w:spacing w:line="360" w:lineRule="auto"/>
        <w:rPr>
          <w:rFonts w:ascii="Times New Roman" w:hAnsi="Times New Roman" w:cs="Times New Roman"/>
          <w:sz w:val="24"/>
          <w:szCs w:val="24"/>
        </w:rPr>
      </w:pPr>
    </w:p>
    <w:sectPr w:rsidR="00D12C0D" w:rsidRPr="00333C67" w:rsidSect="00D63504">
      <w:pgSz w:w="16839" w:h="11907" w:orient="landscape" w:code="9"/>
      <w:pgMar w:top="1701" w:right="1526"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8DB" w:rsidRDefault="00CA78DB" w:rsidP="0039743A">
      <w:pPr>
        <w:spacing w:after="0" w:line="240" w:lineRule="auto"/>
      </w:pPr>
      <w:r>
        <w:separator/>
      </w:r>
    </w:p>
  </w:endnote>
  <w:endnote w:type="continuationSeparator" w:id="0">
    <w:p w:rsidR="00CA78DB" w:rsidRDefault="00CA78DB"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009928"/>
      <w:docPartObj>
        <w:docPartGallery w:val="Page Numbers (Bottom of Page)"/>
        <w:docPartUnique/>
      </w:docPartObj>
    </w:sdtPr>
    <w:sdtEndPr>
      <w:rPr>
        <w:rFonts w:ascii="Times New Roman" w:hAnsi="Times New Roman"/>
      </w:rPr>
    </w:sdtEndPr>
    <w:sdtContent>
      <w:p w:rsidR="00CA78DB" w:rsidRPr="00FA28EA" w:rsidRDefault="00CA78DB">
        <w:pPr>
          <w:pStyle w:val="Piedepgina"/>
          <w:jc w:val="center"/>
          <w:rPr>
            <w:rFonts w:ascii="Times New Roman" w:hAnsi="Times New Roman"/>
          </w:rPr>
        </w:pPr>
        <w:r w:rsidRPr="00FA28EA">
          <w:rPr>
            <w:rFonts w:ascii="Times New Roman" w:hAnsi="Times New Roman"/>
          </w:rPr>
          <w:fldChar w:fldCharType="begin"/>
        </w:r>
        <w:r w:rsidRPr="00FA28EA">
          <w:rPr>
            <w:rFonts w:ascii="Times New Roman" w:hAnsi="Times New Roman"/>
          </w:rPr>
          <w:instrText>PAGE   \* MERGEFORMAT</w:instrText>
        </w:r>
        <w:r w:rsidRPr="00FA28EA">
          <w:rPr>
            <w:rFonts w:ascii="Times New Roman" w:hAnsi="Times New Roman"/>
          </w:rPr>
          <w:fldChar w:fldCharType="separate"/>
        </w:r>
        <w:r w:rsidR="00337579" w:rsidRPr="00337579">
          <w:rPr>
            <w:rFonts w:ascii="Times New Roman" w:hAnsi="Times New Roman"/>
            <w:noProof/>
            <w:lang w:val="es-ES"/>
          </w:rPr>
          <w:t>2</w:t>
        </w:r>
        <w:r w:rsidRPr="00FA28EA">
          <w:rPr>
            <w:rFonts w:ascii="Times New Roman" w:hAnsi="Times New Roman"/>
          </w:rPr>
          <w:fldChar w:fldCharType="end"/>
        </w:r>
      </w:p>
    </w:sdtContent>
  </w:sdt>
  <w:p w:rsidR="00CA78DB" w:rsidRDefault="00CA78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8DB" w:rsidRDefault="00CA78DB" w:rsidP="0039743A">
      <w:pPr>
        <w:spacing w:after="0" w:line="240" w:lineRule="auto"/>
      </w:pPr>
      <w:r>
        <w:separator/>
      </w:r>
    </w:p>
  </w:footnote>
  <w:footnote w:type="continuationSeparator" w:id="0">
    <w:p w:rsidR="00CA78DB" w:rsidRDefault="00CA78DB" w:rsidP="00397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8DB" w:rsidRPr="00BF4059" w:rsidRDefault="00CA78DB"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DD0D9D1" wp14:editId="1040F694">
          <wp:simplePos x="0" y="0"/>
          <wp:positionH relativeFrom="margin">
            <wp:posOffset>9137183</wp:posOffset>
          </wp:positionH>
          <wp:positionV relativeFrom="paragraph">
            <wp:posOffset>-89918</wp:posOffset>
          </wp:positionV>
          <wp:extent cx="312974" cy="436674"/>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2D6E2497" wp14:editId="757E7EA8">
          <wp:simplePos x="0" y="0"/>
          <wp:positionH relativeFrom="column">
            <wp:posOffset>-20955</wp:posOffset>
          </wp:positionH>
          <wp:positionV relativeFrom="paragraph">
            <wp:posOffset>-3175</wp:posOffset>
          </wp:positionV>
          <wp:extent cx="396845" cy="447817"/>
          <wp:effectExtent l="0" t="0" r="0" b="0"/>
          <wp:wrapNone/>
          <wp:docPr id="11" name="Imagen 11"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rsidR="00CA78DB" w:rsidRPr="00BF4059" w:rsidRDefault="00CA78DB"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069"/>
    <w:multiLevelType w:val="hybridMultilevel"/>
    <w:tmpl w:val="FE98D458"/>
    <w:lvl w:ilvl="0" w:tplc="21E2461C">
      <w:start w:val="1"/>
      <w:numFmt w:val="bullet"/>
      <w:lvlText w:val=""/>
      <w:lvlJc w:val="left"/>
      <w:pPr>
        <w:ind w:left="720" w:hanging="360"/>
      </w:pPr>
      <w:rPr>
        <w:rFonts w:ascii="Symbol" w:hAnsi="Symbol" w:hint="default"/>
        <w:color w:val="auto"/>
        <w:sz w:val="18"/>
        <w:lang w:val="es-E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14A6553"/>
    <w:multiLevelType w:val="hybridMultilevel"/>
    <w:tmpl w:val="AD52C512"/>
    <w:lvl w:ilvl="0" w:tplc="8FCE7EC2">
      <w:start w:val="1"/>
      <w:numFmt w:val="decimal"/>
      <w:lvlText w:val="[%1] "/>
      <w:lvlJc w:val="left"/>
      <w:pPr>
        <w:ind w:left="720" w:hanging="360"/>
      </w:pPr>
      <w:rPr>
        <w:rFonts w:hint="default"/>
      </w:rPr>
    </w:lvl>
    <w:lvl w:ilvl="1" w:tplc="BF9417FC">
      <w:start w:val="1"/>
      <w:numFmt w:val="upperLetter"/>
      <w:lvlText w:val="%2."/>
      <w:lvlJc w:val="left"/>
      <w:pPr>
        <w:ind w:left="1440" w:hanging="360"/>
      </w:pPr>
      <w:rPr>
        <w:rFonts w:eastAsia="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8709CC"/>
    <w:multiLevelType w:val="multilevel"/>
    <w:tmpl w:val="6512DA54"/>
    <w:lvl w:ilvl="0">
      <w:start w:val="1"/>
      <w:numFmt w:val="decimal"/>
      <w:lvlText w:val="%1."/>
      <w:lvlJc w:val="left"/>
      <w:pPr>
        <w:ind w:left="720" w:hanging="360"/>
      </w:pPr>
      <w:rPr>
        <w:rFonts w:hint="default"/>
      </w:rPr>
    </w:lvl>
    <w:lvl w:ilvl="1">
      <w:start w:val="1"/>
      <w:numFmt w:val="lowerLetter"/>
      <w:lvlText w:val="%2)"/>
      <w:lvlJc w:val="left"/>
      <w:pPr>
        <w:ind w:left="502"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9">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1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2">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4C7445EB"/>
    <w:multiLevelType w:val="hybridMultilevel"/>
    <w:tmpl w:val="FC78474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7">
    <w:nsid w:val="58EA4D04"/>
    <w:multiLevelType w:val="multilevel"/>
    <w:tmpl w:val="B89A694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imes New Roman" w:eastAsiaTheme="minorHAnsi" w:hAnsi="Times New Roman" w:cs="Times New Roman" w:hint="default"/>
        <w:b/>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C511B"/>
    <w:multiLevelType w:val="hybridMultilevel"/>
    <w:tmpl w:val="689E0334"/>
    <w:lvl w:ilvl="0" w:tplc="21E2461C">
      <w:start w:val="1"/>
      <w:numFmt w:val="bullet"/>
      <w:lvlText w:val=""/>
      <w:lvlJc w:val="left"/>
      <w:pPr>
        <w:ind w:left="711" w:hanging="360"/>
      </w:pPr>
      <w:rPr>
        <w:rFonts w:ascii="Symbol" w:hAnsi="Symbol" w:hint="default"/>
        <w:color w:val="auto"/>
        <w:sz w:val="18"/>
      </w:rPr>
    </w:lvl>
    <w:lvl w:ilvl="1" w:tplc="0C0A0019">
      <w:start w:val="1"/>
      <w:numFmt w:val="lowerLetter"/>
      <w:lvlText w:val="%2."/>
      <w:lvlJc w:val="left"/>
      <w:pPr>
        <w:ind w:left="1431" w:hanging="360"/>
      </w:pPr>
    </w:lvl>
    <w:lvl w:ilvl="2" w:tplc="0C0A001B" w:tentative="1">
      <w:start w:val="1"/>
      <w:numFmt w:val="lowerRoman"/>
      <w:lvlText w:val="%3."/>
      <w:lvlJc w:val="right"/>
      <w:pPr>
        <w:ind w:left="2151" w:hanging="180"/>
      </w:pPr>
    </w:lvl>
    <w:lvl w:ilvl="3" w:tplc="0C0A000F" w:tentative="1">
      <w:start w:val="1"/>
      <w:numFmt w:val="decimal"/>
      <w:lvlText w:val="%4."/>
      <w:lvlJc w:val="left"/>
      <w:pPr>
        <w:ind w:left="2871" w:hanging="360"/>
      </w:pPr>
    </w:lvl>
    <w:lvl w:ilvl="4" w:tplc="0C0A0019" w:tentative="1">
      <w:start w:val="1"/>
      <w:numFmt w:val="lowerLetter"/>
      <w:lvlText w:val="%5."/>
      <w:lvlJc w:val="left"/>
      <w:pPr>
        <w:ind w:left="3591" w:hanging="360"/>
      </w:pPr>
    </w:lvl>
    <w:lvl w:ilvl="5" w:tplc="0C0A001B" w:tentative="1">
      <w:start w:val="1"/>
      <w:numFmt w:val="lowerRoman"/>
      <w:lvlText w:val="%6."/>
      <w:lvlJc w:val="right"/>
      <w:pPr>
        <w:ind w:left="4311" w:hanging="180"/>
      </w:pPr>
    </w:lvl>
    <w:lvl w:ilvl="6" w:tplc="0C0A000F" w:tentative="1">
      <w:start w:val="1"/>
      <w:numFmt w:val="decimal"/>
      <w:lvlText w:val="%7."/>
      <w:lvlJc w:val="left"/>
      <w:pPr>
        <w:ind w:left="5031" w:hanging="360"/>
      </w:pPr>
    </w:lvl>
    <w:lvl w:ilvl="7" w:tplc="0C0A0019" w:tentative="1">
      <w:start w:val="1"/>
      <w:numFmt w:val="lowerLetter"/>
      <w:lvlText w:val="%8."/>
      <w:lvlJc w:val="left"/>
      <w:pPr>
        <w:ind w:left="5751" w:hanging="360"/>
      </w:pPr>
    </w:lvl>
    <w:lvl w:ilvl="8" w:tplc="0C0A001B" w:tentative="1">
      <w:start w:val="1"/>
      <w:numFmt w:val="lowerRoman"/>
      <w:lvlText w:val="%9."/>
      <w:lvlJc w:val="right"/>
      <w:pPr>
        <w:ind w:left="6471" w:hanging="180"/>
      </w:pPr>
    </w:lvl>
  </w:abstractNum>
  <w:abstractNum w:abstractNumId="2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1">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A1C4796"/>
    <w:multiLevelType w:val="hybridMultilevel"/>
    <w:tmpl w:val="89FACBF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7E740B42"/>
    <w:multiLevelType w:val="multilevel"/>
    <w:tmpl w:val="351E154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24"/>
  </w:num>
  <w:num w:numId="3">
    <w:abstractNumId w:val="15"/>
  </w:num>
  <w:num w:numId="4">
    <w:abstractNumId w:val="12"/>
  </w:num>
  <w:num w:numId="5">
    <w:abstractNumId w:val="28"/>
  </w:num>
  <w:num w:numId="6">
    <w:abstractNumId w:val="3"/>
  </w:num>
  <w:num w:numId="7">
    <w:abstractNumId w:val="1"/>
  </w:num>
  <w:num w:numId="8">
    <w:abstractNumId w:val="8"/>
  </w:num>
  <w:num w:numId="9">
    <w:abstractNumId w:val="18"/>
  </w:num>
  <w:num w:numId="10">
    <w:abstractNumId w:val="23"/>
  </w:num>
  <w:num w:numId="11">
    <w:abstractNumId w:val="11"/>
  </w:num>
  <w:num w:numId="12">
    <w:abstractNumId w:val="13"/>
  </w:num>
  <w:num w:numId="13">
    <w:abstractNumId w:val="21"/>
  </w:num>
  <w:num w:numId="14">
    <w:abstractNumId w:val="17"/>
  </w:num>
  <w:num w:numId="15">
    <w:abstractNumId w:val="16"/>
  </w:num>
  <w:num w:numId="16">
    <w:abstractNumId w:val="20"/>
  </w:num>
  <w:num w:numId="17">
    <w:abstractNumId w:val="9"/>
  </w:num>
  <w:num w:numId="18">
    <w:abstractNumId w:val="22"/>
  </w:num>
  <w:num w:numId="19">
    <w:abstractNumId w:val="10"/>
  </w:num>
  <w:num w:numId="20">
    <w:abstractNumId w:val="26"/>
  </w:num>
  <w:num w:numId="21">
    <w:abstractNumId w:val="4"/>
  </w:num>
  <w:num w:numId="22">
    <w:abstractNumId w:val="27"/>
  </w:num>
  <w:num w:numId="23">
    <w:abstractNumId w:val="7"/>
  </w:num>
  <w:num w:numId="24">
    <w:abstractNumId w:val="6"/>
  </w:num>
  <w:num w:numId="25">
    <w:abstractNumId w:val="0"/>
  </w:num>
  <w:num w:numId="26">
    <w:abstractNumId w:val="5"/>
  </w:num>
  <w:num w:numId="27">
    <w:abstractNumId w:val="25"/>
  </w:num>
  <w:num w:numId="28">
    <w:abstractNumId w:val="14"/>
  </w:num>
  <w:num w:numId="2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nersto de la Torre">
    <w15:presenceInfo w15:providerId="None" w15:userId="Ernersto de la To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102AD"/>
    <w:rsid w:val="00010AD2"/>
    <w:rsid w:val="00015E94"/>
    <w:rsid w:val="0001651E"/>
    <w:rsid w:val="00025001"/>
    <w:rsid w:val="0002504A"/>
    <w:rsid w:val="00031400"/>
    <w:rsid w:val="00031CAD"/>
    <w:rsid w:val="00035BDD"/>
    <w:rsid w:val="000424BD"/>
    <w:rsid w:val="00043AEB"/>
    <w:rsid w:val="00046EFD"/>
    <w:rsid w:val="00052E56"/>
    <w:rsid w:val="00054BAE"/>
    <w:rsid w:val="00065F57"/>
    <w:rsid w:val="0007077E"/>
    <w:rsid w:val="00070B7A"/>
    <w:rsid w:val="000722FA"/>
    <w:rsid w:val="00073344"/>
    <w:rsid w:val="000737AB"/>
    <w:rsid w:val="00074AA4"/>
    <w:rsid w:val="00077177"/>
    <w:rsid w:val="00081700"/>
    <w:rsid w:val="00081D9A"/>
    <w:rsid w:val="00083725"/>
    <w:rsid w:val="00085015"/>
    <w:rsid w:val="0008738B"/>
    <w:rsid w:val="00087630"/>
    <w:rsid w:val="00087907"/>
    <w:rsid w:val="0009015B"/>
    <w:rsid w:val="0009076D"/>
    <w:rsid w:val="00092C13"/>
    <w:rsid w:val="00093019"/>
    <w:rsid w:val="0009438C"/>
    <w:rsid w:val="00096F5F"/>
    <w:rsid w:val="000A66B2"/>
    <w:rsid w:val="000B17EE"/>
    <w:rsid w:val="000B3B4B"/>
    <w:rsid w:val="000B3F57"/>
    <w:rsid w:val="000C17C3"/>
    <w:rsid w:val="000C216F"/>
    <w:rsid w:val="000C21F7"/>
    <w:rsid w:val="000C2E2A"/>
    <w:rsid w:val="000C2F9E"/>
    <w:rsid w:val="000C3A8C"/>
    <w:rsid w:val="000C4670"/>
    <w:rsid w:val="000D0051"/>
    <w:rsid w:val="000D0B74"/>
    <w:rsid w:val="000D74EC"/>
    <w:rsid w:val="000D7DCA"/>
    <w:rsid w:val="000E2E89"/>
    <w:rsid w:val="000E7EDD"/>
    <w:rsid w:val="000F0E9F"/>
    <w:rsid w:val="000F6AE9"/>
    <w:rsid w:val="00104B9C"/>
    <w:rsid w:val="0011061A"/>
    <w:rsid w:val="00113DEF"/>
    <w:rsid w:val="0011524D"/>
    <w:rsid w:val="001220A7"/>
    <w:rsid w:val="001240F5"/>
    <w:rsid w:val="00131BE5"/>
    <w:rsid w:val="00134D9F"/>
    <w:rsid w:val="001372C4"/>
    <w:rsid w:val="00137723"/>
    <w:rsid w:val="001456FD"/>
    <w:rsid w:val="00151B93"/>
    <w:rsid w:val="0015331C"/>
    <w:rsid w:val="001560DA"/>
    <w:rsid w:val="00156D8F"/>
    <w:rsid w:val="001812EC"/>
    <w:rsid w:val="001814E2"/>
    <w:rsid w:val="001824BC"/>
    <w:rsid w:val="00193847"/>
    <w:rsid w:val="00194EAC"/>
    <w:rsid w:val="001A06A7"/>
    <w:rsid w:val="001A3D23"/>
    <w:rsid w:val="001A4BA5"/>
    <w:rsid w:val="001A5FE3"/>
    <w:rsid w:val="001A7924"/>
    <w:rsid w:val="001B4530"/>
    <w:rsid w:val="001B4FFD"/>
    <w:rsid w:val="001B5872"/>
    <w:rsid w:val="001C2D13"/>
    <w:rsid w:val="001C75AB"/>
    <w:rsid w:val="001D12F8"/>
    <w:rsid w:val="001D16F7"/>
    <w:rsid w:val="001D2FD4"/>
    <w:rsid w:val="001D3A9E"/>
    <w:rsid w:val="001D508C"/>
    <w:rsid w:val="001D5376"/>
    <w:rsid w:val="001D7825"/>
    <w:rsid w:val="001E110B"/>
    <w:rsid w:val="001E1E5E"/>
    <w:rsid w:val="001E1F93"/>
    <w:rsid w:val="001E5A79"/>
    <w:rsid w:val="001E6C71"/>
    <w:rsid w:val="001E6DB8"/>
    <w:rsid w:val="00200C33"/>
    <w:rsid w:val="00202AC4"/>
    <w:rsid w:val="002038E3"/>
    <w:rsid w:val="0020522B"/>
    <w:rsid w:val="00207394"/>
    <w:rsid w:val="00211537"/>
    <w:rsid w:val="00215547"/>
    <w:rsid w:val="00217668"/>
    <w:rsid w:val="0022461F"/>
    <w:rsid w:val="00234164"/>
    <w:rsid w:val="002342CA"/>
    <w:rsid w:val="002408F5"/>
    <w:rsid w:val="00244750"/>
    <w:rsid w:val="0024663B"/>
    <w:rsid w:val="00251DB1"/>
    <w:rsid w:val="00260BDB"/>
    <w:rsid w:val="00262AAE"/>
    <w:rsid w:val="0026359D"/>
    <w:rsid w:val="00263B26"/>
    <w:rsid w:val="00264832"/>
    <w:rsid w:val="002745B3"/>
    <w:rsid w:val="00275517"/>
    <w:rsid w:val="002757A4"/>
    <w:rsid w:val="00283EBF"/>
    <w:rsid w:val="002866B1"/>
    <w:rsid w:val="002868F7"/>
    <w:rsid w:val="00286E76"/>
    <w:rsid w:val="002872E0"/>
    <w:rsid w:val="0029007B"/>
    <w:rsid w:val="00290904"/>
    <w:rsid w:val="002A0D91"/>
    <w:rsid w:val="002A3C4E"/>
    <w:rsid w:val="002A7D3E"/>
    <w:rsid w:val="002B2316"/>
    <w:rsid w:val="002B32AD"/>
    <w:rsid w:val="002C4373"/>
    <w:rsid w:val="002C466F"/>
    <w:rsid w:val="002C56DB"/>
    <w:rsid w:val="002C67D4"/>
    <w:rsid w:val="002D1312"/>
    <w:rsid w:val="002D75F4"/>
    <w:rsid w:val="002E16BC"/>
    <w:rsid w:val="002E2991"/>
    <w:rsid w:val="002F32A3"/>
    <w:rsid w:val="002F3722"/>
    <w:rsid w:val="002F6E86"/>
    <w:rsid w:val="003039BC"/>
    <w:rsid w:val="00306563"/>
    <w:rsid w:val="00306C2B"/>
    <w:rsid w:val="003105EF"/>
    <w:rsid w:val="00312567"/>
    <w:rsid w:val="00323E50"/>
    <w:rsid w:val="00324FBB"/>
    <w:rsid w:val="003269C1"/>
    <w:rsid w:val="00333C67"/>
    <w:rsid w:val="00336DE7"/>
    <w:rsid w:val="00337579"/>
    <w:rsid w:val="00337666"/>
    <w:rsid w:val="00346877"/>
    <w:rsid w:val="00346A2C"/>
    <w:rsid w:val="00350480"/>
    <w:rsid w:val="003504D2"/>
    <w:rsid w:val="003546FD"/>
    <w:rsid w:val="003668E6"/>
    <w:rsid w:val="00367813"/>
    <w:rsid w:val="00376747"/>
    <w:rsid w:val="0037721F"/>
    <w:rsid w:val="00381161"/>
    <w:rsid w:val="00387B3B"/>
    <w:rsid w:val="0039658D"/>
    <w:rsid w:val="0039743A"/>
    <w:rsid w:val="003A1CCB"/>
    <w:rsid w:val="003A3A47"/>
    <w:rsid w:val="003A3CC3"/>
    <w:rsid w:val="003A3D43"/>
    <w:rsid w:val="003A4AA4"/>
    <w:rsid w:val="003A4CDB"/>
    <w:rsid w:val="003B07B2"/>
    <w:rsid w:val="003B2185"/>
    <w:rsid w:val="003B62AF"/>
    <w:rsid w:val="003B6A53"/>
    <w:rsid w:val="003B77CC"/>
    <w:rsid w:val="003D4C26"/>
    <w:rsid w:val="003E0439"/>
    <w:rsid w:val="003E3397"/>
    <w:rsid w:val="003E3968"/>
    <w:rsid w:val="003E62D5"/>
    <w:rsid w:val="003E63AD"/>
    <w:rsid w:val="003E6F4B"/>
    <w:rsid w:val="003F1ACC"/>
    <w:rsid w:val="003F3D59"/>
    <w:rsid w:val="003F4EF3"/>
    <w:rsid w:val="00400987"/>
    <w:rsid w:val="004074D9"/>
    <w:rsid w:val="004122FE"/>
    <w:rsid w:val="004130BE"/>
    <w:rsid w:val="00420E26"/>
    <w:rsid w:val="00424D93"/>
    <w:rsid w:val="00433F7D"/>
    <w:rsid w:val="004354F9"/>
    <w:rsid w:val="004410B6"/>
    <w:rsid w:val="00441501"/>
    <w:rsid w:val="00442332"/>
    <w:rsid w:val="00443A90"/>
    <w:rsid w:val="0044629E"/>
    <w:rsid w:val="00451A24"/>
    <w:rsid w:val="00457203"/>
    <w:rsid w:val="00457D8B"/>
    <w:rsid w:val="00460F76"/>
    <w:rsid w:val="00461E63"/>
    <w:rsid w:val="00462555"/>
    <w:rsid w:val="00463899"/>
    <w:rsid w:val="00465DBA"/>
    <w:rsid w:val="004662D6"/>
    <w:rsid w:val="0047046F"/>
    <w:rsid w:val="004719A2"/>
    <w:rsid w:val="00471AF3"/>
    <w:rsid w:val="00472BCB"/>
    <w:rsid w:val="00472E9B"/>
    <w:rsid w:val="00472F84"/>
    <w:rsid w:val="00480908"/>
    <w:rsid w:val="00481143"/>
    <w:rsid w:val="004823D7"/>
    <w:rsid w:val="004827EF"/>
    <w:rsid w:val="00485B8D"/>
    <w:rsid w:val="00487665"/>
    <w:rsid w:val="00493E3D"/>
    <w:rsid w:val="00496466"/>
    <w:rsid w:val="004A114E"/>
    <w:rsid w:val="004A1A64"/>
    <w:rsid w:val="004A6129"/>
    <w:rsid w:val="004A65C6"/>
    <w:rsid w:val="004A6A23"/>
    <w:rsid w:val="004B054C"/>
    <w:rsid w:val="004B1F7A"/>
    <w:rsid w:val="004B2240"/>
    <w:rsid w:val="004B76D0"/>
    <w:rsid w:val="004C2BAE"/>
    <w:rsid w:val="004C5E4F"/>
    <w:rsid w:val="004D05BF"/>
    <w:rsid w:val="004D1107"/>
    <w:rsid w:val="004D2D1C"/>
    <w:rsid w:val="004D307D"/>
    <w:rsid w:val="004D4910"/>
    <w:rsid w:val="004D7978"/>
    <w:rsid w:val="004E00DE"/>
    <w:rsid w:val="004E2B7C"/>
    <w:rsid w:val="004E4F0F"/>
    <w:rsid w:val="004E6783"/>
    <w:rsid w:val="004F1299"/>
    <w:rsid w:val="004F3BA9"/>
    <w:rsid w:val="004F763B"/>
    <w:rsid w:val="00506683"/>
    <w:rsid w:val="00506DC8"/>
    <w:rsid w:val="00510B4A"/>
    <w:rsid w:val="00513FD1"/>
    <w:rsid w:val="00533DD7"/>
    <w:rsid w:val="0054689B"/>
    <w:rsid w:val="005477AB"/>
    <w:rsid w:val="005513C2"/>
    <w:rsid w:val="00551E91"/>
    <w:rsid w:val="005546BF"/>
    <w:rsid w:val="00562E88"/>
    <w:rsid w:val="00563223"/>
    <w:rsid w:val="00564126"/>
    <w:rsid w:val="0057249E"/>
    <w:rsid w:val="005725A0"/>
    <w:rsid w:val="00575BF9"/>
    <w:rsid w:val="00580770"/>
    <w:rsid w:val="00582C3C"/>
    <w:rsid w:val="00585E0F"/>
    <w:rsid w:val="00586946"/>
    <w:rsid w:val="00586D8B"/>
    <w:rsid w:val="00587D4A"/>
    <w:rsid w:val="0059032F"/>
    <w:rsid w:val="00595128"/>
    <w:rsid w:val="005964F5"/>
    <w:rsid w:val="00596F8E"/>
    <w:rsid w:val="0059732B"/>
    <w:rsid w:val="005A0114"/>
    <w:rsid w:val="005A0302"/>
    <w:rsid w:val="005A6E75"/>
    <w:rsid w:val="005B14F1"/>
    <w:rsid w:val="005B2422"/>
    <w:rsid w:val="005B2F4F"/>
    <w:rsid w:val="005B6C51"/>
    <w:rsid w:val="005C3258"/>
    <w:rsid w:val="005C68FB"/>
    <w:rsid w:val="005D104A"/>
    <w:rsid w:val="005D44FD"/>
    <w:rsid w:val="005D548E"/>
    <w:rsid w:val="005E2470"/>
    <w:rsid w:val="005F2224"/>
    <w:rsid w:val="005F4D54"/>
    <w:rsid w:val="005F5155"/>
    <w:rsid w:val="00600469"/>
    <w:rsid w:val="0060135B"/>
    <w:rsid w:val="00601C77"/>
    <w:rsid w:val="00602C14"/>
    <w:rsid w:val="00603D88"/>
    <w:rsid w:val="00615376"/>
    <w:rsid w:val="0061563D"/>
    <w:rsid w:val="00620975"/>
    <w:rsid w:val="00620C53"/>
    <w:rsid w:val="00621B8A"/>
    <w:rsid w:val="00626188"/>
    <w:rsid w:val="00636CED"/>
    <w:rsid w:val="00642050"/>
    <w:rsid w:val="0064217B"/>
    <w:rsid w:val="0064273F"/>
    <w:rsid w:val="00651AE6"/>
    <w:rsid w:val="00666C44"/>
    <w:rsid w:val="00667954"/>
    <w:rsid w:val="00667D8F"/>
    <w:rsid w:val="0067123F"/>
    <w:rsid w:val="00673619"/>
    <w:rsid w:val="006758C6"/>
    <w:rsid w:val="00676EA8"/>
    <w:rsid w:val="0067764A"/>
    <w:rsid w:val="00681D21"/>
    <w:rsid w:val="00685588"/>
    <w:rsid w:val="00687810"/>
    <w:rsid w:val="00692180"/>
    <w:rsid w:val="006A2706"/>
    <w:rsid w:val="006A4A67"/>
    <w:rsid w:val="006A51F0"/>
    <w:rsid w:val="006B12B3"/>
    <w:rsid w:val="006C09A4"/>
    <w:rsid w:val="006C14D9"/>
    <w:rsid w:val="006C5658"/>
    <w:rsid w:val="006C6609"/>
    <w:rsid w:val="006E5974"/>
    <w:rsid w:val="006E5B73"/>
    <w:rsid w:val="006E6B6B"/>
    <w:rsid w:val="006E6DB3"/>
    <w:rsid w:val="006F38DB"/>
    <w:rsid w:val="006F6DDD"/>
    <w:rsid w:val="00706263"/>
    <w:rsid w:val="00710E8D"/>
    <w:rsid w:val="00711F65"/>
    <w:rsid w:val="00714822"/>
    <w:rsid w:val="00715414"/>
    <w:rsid w:val="00715740"/>
    <w:rsid w:val="007202B8"/>
    <w:rsid w:val="0072069D"/>
    <w:rsid w:val="0072128C"/>
    <w:rsid w:val="007228F5"/>
    <w:rsid w:val="0073698C"/>
    <w:rsid w:val="00745979"/>
    <w:rsid w:val="00746948"/>
    <w:rsid w:val="00746B04"/>
    <w:rsid w:val="007527E4"/>
    <w:rsid w:val="007540FA"/>
    <w:rsid w:val="00754C41"/>
    <w:rsid w:val="00755CCF"/>
    <w:rsid w:val="00757964"/>
    <w:rsid w:val="007606BF"/>
    <w:rsid w:val="007608F3"/>
    <w:rsid w:val="00765C15"/>
    <w:rsid w:val="0077027B"/>
    <w:rsid w:val="00770CC6"/>
    <w:rsid w:val="00771EBB"/>
    <w:rsid w:val="0077322C"/>
    <w:rsid w:val="00773DC7"/>
    <w:rsid w:val="00773EE9"/>
    <w:rsid w:val="00774600"/>
    <w:rsid w:val="007775F5"/>
    <w:rsid w:val="00780A08"/>
    <w:rsid w:val="007830D2"/>
    <w:rsid w:val="007842CB"/>
    <w:rsid w:val="007848D5"/>
    <w:rsid w:val="007977F4"/>
    <w:rsid w:val="007A6D01"/>
    <w:rsid w:val="007B4504"/>
    <w:rsid w:val="007D344D"/>
    <w:rsid w:val="007D406F"/>
    <w:rsid w:val="007D5C31"/>
    <w:rsid w:val="007D64B0"/>
    <w:rsid w:val="007D6ABF"/>
    <w:rsid w:val="007E529F"/>
    <w:rsid w:val="007E5FEB"/>
    <w:rsid w:val="007E67C6"/>
    <w:rsid w:val="007F2FF6"/>
    <w:rsid w:val="007F4814"/>
    <w:rsid w:val="007F533A"/>
    <w:rsid w:val="007F616A"/>
    <w:rsid w:val="0080264C"/>
    <w:rsid w:val="008044AC"/>
    <w:rsid w:val="00814231"/>
    <w:rsid w:val="0081759D"/>
    <w:rsid w:val="008209FE"/>
    <w:rsid w:val="0082105A"/>
    <w:rsid w:val="00830EA3"/>
    <w:rsid w:val="00831928"/>
    <w:rsid w:val="00832C2E"/>
    <w:rsid w:val="00836672"/>
    <w:rsid w:val="00841424"/>
    <w:rsid w:val="0084338E"/>
    <w:rsid w:val="008455EF"/>
    <w:rsid w:val="008517C7"/>
    <w:rsid w:val="008546FC"/>
    <w:rsid w:val="0085694E"/>
    <w:rsid w:val="008655C2"/>
    <w:rsid w:val="0086728E"/>
    <w:rsid w:val="00870FBB"/>
    <w:rsid w:val="00874B57"/>
    <w:rsid w:val="00874F6D"/>
    <w:rsid w:val="00874FA0"/>
    <w:rsid w:val="008752A4"/>
    <w:rsid w:val="00887106"/>
    <w:rsid w:val="008904EC"/>
    <w:rsid w:val="0089465D"/>
    <w:rsid w:val="00896E0F"/>
    <w:rsid w:val="00897492"/>
    <w:rsid w:val="008A3EE5"/>
    <w:rsid w:val="008B056F"/>
    <w:rsid w:val="008B1FC9"/>
    <w:rsid w:val="008B3B79"/>
    <w:rsid w:val="008B477F"/>
    <w:rsid w:val="008C2D5F"/>
    <w:rsid w:val="008C3558"/>
    <w:rsid w:val="008C3E60"/>
    <w:rsid w:val="008D14F1"/>
    <w:rsid w:val="008D5310"/>
    <w:rsid w:val="008D6D13"/>
    <w:rsid w:val="008E0694"/>
    <w:rsid w:val="008E1217"/>
    <w:rsid w:val="008F3EB8"/>
    <w:rsid w:val="008F6C2D"/>
    <w:rsid w:val="00906A1F"/>
    <w:rsid w:val="00911BC2"/>
    <w:rsid w:val="009158A6"/>
    <w:rsid w:val="00916496"/>
    <w:rsid w:val="00917976"/>
    <w:rsid w:val="009207D2"/>
    <w:rsid w:val="00921738"/>
    <w:rsid w:val="00921C2F"/>
    <w:rsid w:val="00922FD1"/>
    <w:rsid w:val="00923A91"/>
    <w:rsid w:val="009246FC"/>
    <w:rsid w:val="00924DB4"/>
    <w:rsid w:val="00930191"/>
    <w:rsid w:val="00931FE3"/>
    <w:rsid w:val="009326A8"/>
    <w:rsid w:val="00932A0B"/>
    <w:rsid w:val="00935D96"/>
    <w:rsid w:val="009404A1"/>
    <w:rsid w:val="00947C25"/>
    <w:rsid w:val="0095050D"/>
    <w:rsid w:val="009507C3"/>
    <w:rsid w:val="00950A86"/>
    <w:rsid w:val="00956EDF"/>
    <w:rsid w:val="00961709"/>
    <w:rsid w:val="00961CBF"/>
    <w:rsid w:val="009736ED"/>
    <w:rsid w:val="00974335"/>
    <w:rsid w:val="009750E6"/>
    <w:rsid w:val="00975F18"/>
    <w:rsid w:val="00987066"/>
    <w:rsid w:val="009877D0"/>
    <w:rsid w:val="00991733"/>
    <w:rsid w:val="009A239E"/>
    <w:rsid w:val="009A256B"/>
    <w:rsid w:val="009A4A01"/>
    <w:rsid w:val="009A4F87"/>
    <w:rsid w:val="009A6063"/>
    <w:rsid w:val="009A6BE4"/>
    <w:rsid w:val="009A78C6"/>
    <w:rsid w:val="009A7CDD"/>
    <w:rsid w:val="009B0AA6"/>
    <w:rsid w:val="009B19BB"/>
    <w:rsid w:val="009B2E67"/>
    <w:rsid w:val="009B505F"/>
    <w:rsid w:val="009B5EDA"/>
    <w:rsid w:val="009C7D64"/>
    <w:rsid w:val="009D584F"/>
    <w:rsid w:val="009E104B"/>
    <w:rsid w:val="009E146B"/>
    <w:rsid w:val="009E31C0"/>
    <w:rsid w:val="009E4023"/>
    <w:rsid w:val="009E43E9"/>
    <w:rsid w:val="009F3920"/>
    <w:rsid w:val="009F3D99"/>
    <w:rsid w:val="009F4300"/>
    <w:rsid w:val="009F7424"/>
    <w:rsid w:val="00A02777"/>
    <w:rsid w:val="00A02C2E"/>
    <w:rsid w:val="00A03D85"/>
    <w:rsid w:val="00A07F28"/>
    <w:rsid w:val="00A14050"/>
    <w:rsid w:val="00A14D94"/>
    <w:rsid w:val="00A172AA"/>
    <w:rsid w:val="00A17318"/>
    <w:rsid w:val="00A20126"/>
    <w:rsid w:val="00A24CDB"/>
    <w:rsid w:val="00A26E4D"/>
    <w:rsid w:val="00A304C4"/>
    <w:rsid w:val="00A32DDB"/>
    <w:rsid w:val="00A33B6F"/>
    <w:rsid w:val="00A351E0"/>
    <w:rsid w:val="00A413F4"/>
    <w:rsid w:val="00A42764"/>
    <w:rsid w:val="00A45D4A"/>
    <w:rsid w:val="00A51BD1"/>
    <w:rsid w:val="00A549FD"/>
    <w:rsid w:val="00A603BC"/>
    <w:rsid w:val="00A64037"/>
    <w:rsid w:val="00A64305"/>
    <w:rsid w:val="00A65511"/>
    <w:rsid w:val="00A72A05"/>
    <w:rsid w:val="00A74B3C"/>
    <w:rsid w:val="00A80385"/>
    <w:rsid w:val="00A8237F"/>
    <w:rsid w:val="00A869A3"/>
    <w:rsid w:val="00A918EF"/>
    <w:rsid w:val="00A92CB5"/>
    <w:rsid w:val="00A96726"/>
    <w:rsid w:val="00A974F7"/>
    <w:rsid w:val="00A97919"/>
    <w:rsid w:val="00AA781B"/>
    <w:rsid w:val="00AA7951"/>
    <w:rsid w:val="00AB443A"/>
    <w:rsid w:val="00AB56CE"/>
    <w:rsid w:val="00AB7302"/>
    <w:rsid w:val="00AC1BA5"/>
    <w:rsid w:val="00AC4728"/>
    <w:rsid w:val="00AD0E71"/>
    <w:rsid w:val="00AD4B28"/>
    <w:rsid w:val="00AE124C"/>
    <w:rsid w:val="00AF168B"/>
    <w:rsid w:val="00AF3173"/>
    <w:rsid w:val="00AF498B"/>
    <w:rsid w:val="00AF4BF3"/>
    <w:rsid w:val="00AF4C90"/>
    <w:rsid w:val="00B12A8D"/>
    <w:rsid w:val="00B37397"/>
    <w:rsid w:val="00B3795A"/>
    <w:rsid w:val="00B41E97"/>
    <w:rsid w:val="00B4594F"/>
    <w:rsid w:val="00B47D32"/>
    <w:rsid w:val="00B511A2"/>
    <w:rsid w:val="00B51BD8"/>
    <w:rsid w:val="00B51F9E"/>
    <w:rsid w:val="00B52B9E"/>
    <w:rsid w:val="00B540AB"/>
    <w:rsid w:val="00B54249"/>
    <w:rsid w:val="00B60032"/>
    <w:rsid w:val="00B66FDD"/>
    <w:rsid w:val="00B67257"/>
    <w:rsid w:val="00B707F5"/>
    <w:rsid w:val="00B71375"/>
    <w:rsid w:val="00B752DA"/>
    <w:rsid w:val="00B753B0"/>
    <w:rsid w:val="00B76084"/>
    <w:rsid w:val="00B81A57"/>
    <w:rsid w:val="00B90714"/>
    <w:rsid w:val="00B963E1"/>
    <w:rsid w:val="00BA02F7"/>
    <w:rsid w:val="00BA36F2"/>
    <w:rsid w:val="00BB6084"/>
    <w:rsid w:val="00BC27DB"/>
    <w:rsid w:val="00BC282F"/>
    <w:rsid w:val="00BC5A63"/>
    <w:rsid w:val="00BC6089"/>
    <w:rsid w:val="00BD328E"/>
    <w:rsid w:val="00BD4722"/>
    <w:rsid w:val="00BE77C7"/>
    <w:rsid w:val="00BE7A14"/>
    <w:rsid w:val="00BF4059"/>
    <w:rsid w:val="00BF4B1A"/>
    <w:rsid w:val="00BF707B"/>
    <w:rsid w:val="00C12E3D"/>
    <w:rsid w:val="00C15A8F"/>
    <w:rsid w:val="00C17991"/>
    <w:rsid w:val="00C4370D"/>
    <w:rsid w:val="00C44699"/>
    <w:rsid w:val="00C5753B"/>
    <w:rsid w:val="00C601BC"/>
    <w:rsid w:val="00C61DD2"/>
    <w:rsid w:val="00C62AFC"/>
    <w:rsid w:val="00C64625"/>
    <w:rsid w:val="00C64CB8"/>
    <w:rsid w:val="00C660E5"/>
    <w:rsid w:val="00C66DF7"/>
    <w:rsid w:val="00C6729D"/>
    <w:rsid w:val="00C6776D"/>
    <w:rsid w:val="00C679E3"/>
    <w:rsid w:val="00C7179A"/>
    <w:rsid w:val="00C7201D"/>
    <w:rsid w:val="00C726EB"/>
    <w:rsid w:val="00C80655"/>
    <w:rsid w:val="00C8164C"/>
    <w:rsid w:val="00C873F9"/>
    <w:rsid w:val="00C91264"/>
    <w:rsid w:val="00C91792"/>
    <w:rsid w:val="00C94A0D"/>
    <w:rsid w:val="00C9528C"/>
    <w:rsid w:val="00C9649A"/>
    <w:rsid w:val="00C97277"/>
    <w:rsid w:val="00CA4DF9"/>
    <w:rsid w:val="00CA5203"/>
    <w:rsid w:val="00CA7145"/>
    <w:rsid w:val="00CA78DB"/>
    <w:rsid w:val="00CB4E4C"/>
    <w:rsid w:val="00CC2DDF"/>
    <w:rsid w:val="00CC5129"/>
    <w:rsid w:val="00CC55D2"/>
    <w:rsid w:val="00CD531B"/>
    <w:rsid w:val="00CD6F02"/>
    <w:rsid w:val="00CD76C2"/>
    <w:rsid w:val="00CE25CC"/>
    <w:rsid w:val="00CF34BF"/>
    <w:rsid w:val="00CF391D"/>
    <w:rsid w:val="00CF406C"/>
    <w:rsid w:val="00CF7659"/>
    <w:rsid w:val="00D0752A"/>
    <w:rsid w:val="00D12C0D"/>
    <w:rsid w:val="00D133AF"/>
    <w:rsid w:val="00D1369E"/>
    <w:rsid w:val="00D178E8"/>
    <w:rsid w:val="00D203C9"/>
    <w:rsid w:val="00D33A42"/>
    <w:rsid w:val="00D34355"/>
    <w:rsid w:val="00D34848"/>
    <w:rsid w:val="00D34B55"/>
    <w:rsid w:val="00D3584B"/>
    <w:rsid w:val="00D42F24"/>
    <w:rsid w:val="00D44306"/>
    <w:rsid w:val="00D45242"/>
    <w:rsid w:val="00D50E30"/>
    <w:rsid w:val="00D5479E"/>
    <w:rsid w:val="00D55C22"/>
    <w:rsid w:val="00D63504"/>
    <w:rsid w:val="00D64ACA"/>
    <w:rsid w:val="00D73E6D"/>
    <w:rsid w:val="00D75488"/>
    <w:rsid w:val="00D76E2E"/>
    <w:rsid w:val="00D82812"/>
    <w:rsid w:val="00D848B4"/>
    <w:rsid w:val="00D85C89"/>
    <w:rsid w:val="00D86E05"/>
    <w:rsid w:val="00D87B88"/>
    <w:rsid w:val="00D974F7"/>
    <w:rsid w:val="00D97E09"/>
    <w:rsid w:val="00DA05D6"/>
    <w:rsid w:val="00DA224F"/>
    <w:rsid w:val="00DB187F"/>
    <w:rsid w:val="00DB1ECF"/>
    <w:rsid w:val="00DC0681"/>
    <w:rsid w:val="00DC27AB"/>
    <w:rsid w:val="00DC3111"/>
    <w:rsid w:val="00DC6F5A"/>
    <w:rsid w:val="00DD21B8"/>
    <w:rsid w:val="00DD2302"/>
    <w:rsid w:val="00DE0B04"/>
    <w:rsid w:val="00DE3C6E"/>
    <w:rsid w:val="00DE526A"/>
    <w:rsid w:val="00DF0CBB"/>
    <w:rsid w:val="00DF5312"/>
    <w:rsid w:val="00DF598C"/>
    <w:rsid w:val="00E064C8"/>
    <w:rsid w:val="00E07B80"/>
    <w:rsid w:val="00E13178"/>
    <w:rsid w:val="00E20372"/>
    <w:rsid w:val="00E20692"/>
    <w:rsid w:val="00E22321"/>
    <w:rsid w:val="00E234A4"/>
    <w:rsid w:val="00E24246"/>
    <w:rsid w:val="00E31A19"/>
    <w:rsid w:val="00E37515"/>
    <w:rsid w:val="00E4561B"/>
    <w:rsid w:val="00E46F49"/>
    <w:rsid w:val="00E53C31"/>
    <w:rsid w:val="00E57E8D"/>
    <w:rsid w:val="00E6789C"/>
    <w:rsid w:val="00E67AAA"/>
    <w:rsid w:val="00E70487"/>
    <w:rsid w:val="00E7639C"/>
    <w:rsid w:val="00E90650"/>
    <w:rsid w:val="00EA19C1"/>
    <w:rsid w:val="00EA4860"/>
    <w:rsid w:val="00EA6CD0"/>
    <w:rsid w:val="00EA740B"/>
    <w:rsid w:val="00EB22A8"/>
    <w:rsid w:val="00EB332E"/>
    <w:rsid w:val="00EB43F6"/>
    <w:rsid w:val="00EB6CD6"/>
    <w:rsid w:val="00EC0732"/>
    <w:rsid w:val="00EC2511"/>
    <w:rsid w:val="00EC5F9C"/>
    <w:rsid w:val="00EC63CC"/>
    <w:rsid w:val="00EC7A45"/>
    <w:rsid w:val="00ED1FA9"/>
    <w:rsid w:val="00ED312D"/>
    <w:rsid w:val="00EF395D"/>
    <w:rsid w:val="00EF5B70"/>
    <w:rsid w:val="00F0118D"/>
    <w:rsid w:val="00F03157"/>
    <w:rsid w:val="00F045D8"/>
    <w:rsid w:val="00F0463D"/>
    <w:rsid w:val="00F103AB"/>
    <w:rsid w:val="00F10F86"/>
    <w:rsid w:val="00F11394"/>
    <w:rsid w:val="00F2001E"/>
    <w:rsid w:val="00F2131D"/>
    <w:rsid w:val="00F24660"/>
    <w:rsid w:val="00F25E26"/>
    <w:rsid w:val="00F26D16"/>
    <w:rsid w:val="00F30CD0"/>
    <w:rsid w:val="00F35EDC"/>
    <w:rsid w:val="00F4156E"/>
    <w:rsid w:val="00F4158E"/>
    <w:rsid w:val="00F426F4"/>
    <w:rsid w:val="00F45445"/>
    <w:rsid w:val="00F46BD9"/>
    <w:rsid w:val="00F53D13"/>
    <w:rsid w:val="00F54FC3"/>
    <w:rsid w:val="00F566F9"/>
    <w:rsid w:val="00F607C7"/>
    <w:rsid w:val="00F7355E"/>
    <w:rsid w:val="00FA28EA"/>
    <w:rsid w:val="00FA4E7D"/>
    <w:rsid w:val="00FA56E7"/>
    <w:rsid w:val="00FB13BC"/>
    <w:rsid w:val="00FB2AD6"/>
    <w:rsid w:val="00FC29F0"/>
    <w:rsid w:val="00FC2F42"/>
    <w:rsid w:val="00FC32DE"/>
    <w:rsid w:val="00FC3BD0"/>
    <w:rsid w:val="00FC4CC3"/>
    <w:rsid w:val="00FD6E28"/>
    <w:rsid w:val="00FE33B8"/>
    <w:rsid w:val="00FE7582"/>
    <w:rsid w:val="00FE777E"/>
    <w:rsid w:val="00FF2F23"/>
    <w:rsid w:val="00FF6EBB"/>
    <w:rsid w:val="00FF76B0"/>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paragraph" w:customStyle="1" w:styleId="Default">
    <w:name w:val="Default"/>
    <w:rsid w:val="005F4D54"/>
    <w:pPr>
      <w:autoSpaceDE w:val="0"/>
      <w:autoSpaceDN w:val="0"/>
      <w:adjustRightInd w:val="0"/>
      <w:spacing w:after="0" w:line="240" w:lineRule="auto"/>
    </w:pPr>
    <w:rPr>
      <w:rFonts w:ascii="Calibri" w:hAnsi="Calibri" w:cs="Calibri"/>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paragraph" w:customStyle="1" w:styleId="Default">
    <w:name w:val="Default"/>
    <w:rsid w:val="005F4D54"/>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7533214">
      <w:bodyDiv w:val="1"/>
      <w:marLeft w:val="0"/>
      <w:marRight w:val="0"/>
      <w:marTop w:val="0"/>
      <w:marBottom w:val="0"/>
      <w:divBdr>
        <w:top w:val="none" w:sz="0" w:space="0" w:color="auto"/>
        <w:left w:val="none" w:sz="0" w:space="0" w:color="auto"/>
        <w:bottom w:val="none" w:sz="0" w:space="0" w:color="auto"/>
        <w:right w:val="none" w:sz="0" w:space="0" w:color="auto"/>
      </w:divBdr>
      <w:divsChild>
        <w:div w:id="2140956758">
          <w:marLeft w:val="0"/>
          <w:marRight w:val="0"/>
          <w:marTop w:val="0"/>
          <w:marBottom w:val="0"/>
          <w:divBdr>
            <w:top w:val="none" w:sz="0" w:space="0" w:color="auto"/>
            <w:left w:val="none" w:sz="0" w:space="0" w:color="auto"/>
            <w:bottom w:val="none" w:sz="0" w:space="0" w:color="auto"/>
            <w:right w:val="none" w:sz="0" w:space="0" w:color="auto"/>
          </w:divBdr>
          <w:divsChild>
            <w:div w:id="98990356">
              <w:marLeft w:val="0"/>
              <w:marRight w:val="0"/>
              <w:marTop w:val="0"/>
              <w:marBottom w:val="0"/>
              <w:divBdr>
                <w:top w:val="none" w:sz="0" w:space="0" w:color="auto"/>
                <w:left w:val="none" w:sz="0" w:space="0" w:color="auto"/>
                <w:bottom w:val="none" w:sz="0" w:space="0" w:color="auto"/>
                <w:right w:val="none" w:sz="0" w:space="0" w:color="auto"/>
              </w:divBdr>
              <w:divsChild>
                <w:div w:id="945964747">
                  <w:marLeft w:val="0"/>
                  <w:marRight w:val="0"/>
                  <w:marTop w:val="0"/>
                  <w:marBottom w:val="0"/>
                  <w:divBdr>
                    <w:top w:val="none" w:sz="0" w:space="0" w:color="auto"/>
                    <w:left w:val="none" w:sz="0" w:space="0" w:color="auto"/>
                    <w:bottom w:val="none" w:sz="0" w:space="0" w:color="auto"/>
                    <w:right w:val="none" w:sz="0" w:space="0" w:color="auto"/>
                  </w:divBdr>
                  <w:divsChild>
                    <w:div w:id="509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923104984">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207076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bdigital.epn.edu.ec/handle/15000/160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bdigital.epn.edu.ec/handle/15000/73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trodequito.gob.ec/"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s.wikipedia.org/wiki/Microsoft_PowerPoint"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es.wikipedia.org/wiki/Microsoft_Excel" TargetMode="External"/><Relationship Id="rId14" Type="http://schemas.openxmlformats.org/officeDocument/2006/relationships/hyperlink" Target="http://bibdigital.epn.edu.ec/handle/15000/1742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3E3E7-0EA3-4B4F-AF5C-CBC467DB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4192</Words>
  <Characters>23059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DGIP-11</dc:creator>
  <cp:lastModifiedBy>Prueba</cp:lastModifiedBy>
  <cp:revision>10</cp:revision>
  <cp:lastPrinted>2019-01-18T19:59:00Z</cp:lastPrinted>
  <dcterms:created xsi:type="dcterms:W3CDTF">2019-02-06T02:59:00Z</dcterms:created>
  <dcterms:modified xsi:type="dcterms:W3CDTF">2019-02-06T14:57:00Z</dcterms:modified>
</cp:coreProperties>
</file>